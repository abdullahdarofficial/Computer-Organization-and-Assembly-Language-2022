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989"/>
        <w:tblW w:w="9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1290"/>
        <w:gridCol w:w="3664"/>
        <w:gridCol w:w="1519"/>
        <w:gridCol w:w="1349"/>
      </w:tblGrid>
      <w:tr w:rsidR="00C836C0" w:rsidRPr="009B10C9" w14:paraId="505CE647" w14:textId="77777777" w:rsidTr="00C126DC">
        <w:tc>
          <w:tcPr>
            <w:tcW w:w="9997" w:type="dxa"/>
            <w:gridSpan w:val="5"/>
            <w:tcBorders>
              <w:top w:val="nil"/>
              <w:left w:val="nil"/>
              <w:bottom w:val="nil"/>
              <w:right w:val="nil"/>
            </w:tcBorders>
          </w:tcPr>
          <w:p w14:paraId="56FCFC3D" w14:textId="77777777" w:rsidR="00C836C0" w:rsidRPr="009B10C9" w:rsidRDefault="00C836C0" w:rsidP="00C126DC">
            <w:pPr>
              <w:jc w:val="center"/>
              <w:rPr>
                <w:rFonts w:asciiTheme="majorBidi" w:eastAsia="Times New Roman" w:hAnsiTheme="majorBidi" w:cstheme="majorBidi"/>
                <w:b/>
                <w:color w:val="000000"/>
              </w:rPr>
            </w:pPr>
            <w:r w:rsidRPr="009B10C9">
              <w:rPr>
                <w:rFonts w:asciiTheme="majorBidi" w:eastAsia="Times New Roman" w:hAnsiTheme="majorBidi" w:cstheme="majorBidi"/>
                <w:b/>
                <w:color w:val="000000"/>
              </w:rPr>
              <w:t>National University of Computer and Emerging Sciences, Lahore Campus</w:t>
            </w:r>
          </w:p>
          <w:p w14:paraId="4265A44D" w14:textId="77777777" w:rsidR="00C836C0" w:rsidRPr="009B10C9" w:rsidRDefault="00C836C0" w:rsidP="00C126DC">
            <w:pPr>
              <w:jc w:val="center"/>
              <w:rPr>
                <w:rFonts w:asciiTheme="majorBidi" w:eastAsia="Times New Roman" w:hAnsiTheme="majorBidi" w:cstheme="majorBidi"/>
              </w:rPr>
            </w:pPr>
          </w:p>
        </w:tc>
      </w:tr>
      <w:tr w:rsidR="00C836C0" w:rsidRPr="009B10C9" w14:paraId="0C58976B" w14:textId="77777777" w:rsidTr="00C126DC">
        <w:tc>
          <w:tcPr>
            <w:tcW w:w="2175" w:type="dxa"/>
            <w:vMerge w:val="restart"/>
            <w:tcBorders>
              <w:top w:val="nil"/>
              <w:left w:val="nil"/>
              <w:bottom w:val="single" w:sz="4" w:space="0" w:color="000000"/>
              <w:right w:val="single" w:sz="4" w:space="0" w:color="000000"/>
            </w:tcBorders>
          </w:tcPr>
          <w:p w14:paraId="16FB1680" w14:textId="77777777" w:rsidR="00C836C0" w:rsidRPr="009B10C9" w:rsidRDefault="00C836C0" w:rsidP="00C126DC">
            <w:pPr>
              <w:rPr>
                <w:rFonts w:asciiTheme="majorBidi" w:eastAsia="Times New Roman" w:hAnsiTheme="majorBidi" w:cstheme="majorBidi"/>
              </w:rPr>
            </w:pPr>
            <w:r w:rsidRPr="009B10C9">
              <w:rPr>
                <w:rFonts w:asciiTheme="majorBidi" w:eastAsia="Times New Roman" w:hAnsiTheme="majorBidi" w:cstheme="majorBidi"/>
                <w:noProof/>
                <w:lang w:eastAsia="en-US" w:bidi="ar-SA"/>
              </w:rPr>
              <w:drawing>
                <wp:inline distT="0" distB="0" distL="0" distR="0" wp14:anchorId="14B38B8C" wp14:editId="46FD2937">
                  <wp:extent cx="1078230" cy="1069975"/>
                  <wp:effectExtent l="0" t="0" r="0" b="0"/>
                  <wp:docPr id="34" name="image68.jpg" descr="final design"/>
                  <wp:cNvGraphicFramePr/>
                  <a:graphic xmlns:a="http://schemas.openxmlformats.org/drawingml/2006/main">
                    <a:graphicData uri="http://schemas.openxmlformats.org/drawingml/2006/picture">
                      <pic:pic xmlns:pic="http://schemas.openxmlformats.org/drawingml/2006/picture">
                        <pic:nvPicPr>
                          <pic:cNvPr id="0" name="image68.jpg" descr="final design"/>
                          <pic:cNvPicPr preferRelativeResize="0"/>
                        </pic:nvPicPr>
                        <pic:blipFill>
                          <a:blip r:embed="rId8"/>
                          <a:srcRect/>
                          <a:stretch>
                            <a:fillRect/>
                          </a:stretch>
                        </pic:blipFill>
                        <pic:spPr>
                          <a:xfrm>
                            <a:off x="0" y="0"/>
                            <a:ext cx="1078230" cy="1069975"/>
                          </a:xfrm>
                          <a:prstGeom prst="rect">
                            <a:avLst/>
                          </a:prstGeom>
                          <a:ln/>
                        </pic:spPr>
                      </pic:pic>
                    </a:graphicData>
                  </a:graphic>
                </wp:inline>
              </w:drawing>
            </w:r>
          </w:p>
        </w:tc>
        <w:tc>
          <w:tcPr>
            <w:tcW w:w="1290" w:type="dxa"/>
            <w:tcBorders>
              <w:top w:val="nil"/>
              <w:left w:val="single" w:sz="4" w:space="0" w:color="000000"/>
              <w:bottom w:val="nil"/>
              <w:right w:val="single" w:sz="4" w:space="0" w:color="000000"/>
            </w:tcBorders>
          </w:tcPr>
          <w:p w14:paraId="399AE4C6" w14:textId="77777777" w:rsidR="00C836C0" w:rsidRPr="009B10C9" w:rsidRDefault="00C836C0" w:rsidP="00C126DC">
            <w:pPr>
              <w:rPr>
                <w:rFonts w:asciiTheme="majorBidi" w:eastAsia="Times New Roman" w:hAnsiTheme="majorBidi" w:cstheme="majorBidi"/>
                <w:b/>
                <w:color w:val="000000"/>
              </w:rPr>
            </w:pPr>
            <w:r w:rsidRPr="009B10C9">
              <w:rPr>
                <w:rFonts w:asciiTheme="majorBidi" w:eastAsia="Times New Roman" w:hAnsiTheme="majorBidi" w:cstheme="majorBidi"/>
                <w:b/>
                <w:color w:val="000000"/>
              </w:rPr>
              <w:t>Course:</w:t>
            </w:r>
          </w:p>
        </w:tc>
        <w:tc>
          <w:tcPr>
            <w:tcW w:w="3664" w:type="dxa"/>
            <w:tcBorders>
              <w:top w:val="nil"/>
              <w:left w:val="single" w:sz="4" w:space="0" w:color="000000"/>
              <w:bottom w:val="nil"/>
              <w:right w:val="single" w:sz="4" w:space="0" w:color="000000"/>
            </w:tcBorders>
            <w:vAlign w:val="bottom"/>
          </w:tcPr>
          <w:p w14:paraId="06474338" w14:textId="44E21994" w:rsidR="00C836C0" w:rsidRPr="009B10C9" w:rsidRDefault="00C836C0" w:rsidP="00C126DC">
            <w:pPr>
              <w:rPr>
                <w:rFonts w:asciiTheme="majorBidi" w:eastAsia="Times New Roman" w:hAnsiTheme="majorBidi" w:cstheme="majorBidi"/>
                <w:b/>
                <w:color w:val="000000"/>
              </w:rPr>
            </w:pPr>
            <w:r w:rsidRPr="009B10C9">
              <w:rPr>
                <w:rFonts w:asciiTheme="majorBidi" w:eastAsia="Times New Roman" w:hAnsiTheme="majorBidi" w:cstheme="majorBidi"/>
                <w:b/>
                <w:color w:val="000000"/>
              </w:rPr>
              <w:t xml:space="preserve">COAL </w:t>
            </w:r>
            <w:r w:rsidR="00037030">
              <w:rPr>
                <w:rFonts w:asciiTheme="majorBidi" w:eastAsia="Times New Roman" w:hAnsiTheme="majorBidi" w:cstheme="majorBidi"/>
                <w:b/>
                <w:color w:val="000000"/>
              </w:rPr>
              <w:t>Lab</w:t>
            </w:r>
          </w:p>
        </w:tc>
        <w:tc>
          <w:tcPr>
            <w:tcW w:w="1519" w:type="dxa"/>
            <w:tcBorders>
              <w:top w:val="nil"/>
              <w:left w:val="single" w:sz="4" w:space="0" w:color="000000"/>
              <w:bottom w:val="nil"/>
              <w:right w:val="single" w:sz="4" w:space="0" w:color="000000"/>
            </w:tcBorders>
            <w:vAlign w:val="bottom"/>
          </w:tcPr>
          <w:p w14:paraId="76EA732A" w14:textId="77777777" w:rsidR="00C836C0" w:rsidRPr="009B10C9" w:rsidRDefault="00C836C0" w:rsidP="00C126DC">
            <w:pPr>
              <w:jc w:val="both"/>
              <w:rPr>
                <w:rFonts w:asciiTheme="majorBidi" w:eastAsia="Times New Roman" w:hAnsiTheme="majorBidi" w:cstheme="majorBidi"/>
                <w:b/>
                <w:color w:val="000000"/>
              </w:rPr>
            </w:pPr>
            <w:r w:rsidRPr="009B10C9">
              <w:rPr>
                <w:rFonts w:asciiTheme="majorBidi" w:eastAsia="Times New Roman" w:hAnsiTheme="majorBidi" w:cstheme="majorBidi"/>
                <w:b/>
                <w:color w:val="000000"/>
              </w:rPr>
              <w:t>Code:</w:t>
            </w:r>
          </w:p>
        </w:tc>
        <w:tc>
          <w:tcPr>
            <w:tcW w:w="1349" w:type="dxa"/>
            <w:tcBorders>
              <w:top w:val="nil"/>
              <w:left w:val="single" w:sz="4" w:space="0" w:color="000000"/>
              <w:bottom w:val="nil"/>
              <w:right w:val="nil"/>
            </w:tcBorders>
            <w:vAlign w:val="bottom"/>
          </w:tcPr>
          <w:p w14:paraId="1B50F876" w14:textId="0D557A5A" w:rsidR="00C836C0" w:rsidRPr="009B10C9" w:rsidRDefault="00AD7687" w:rsidP="00C126DC">
            <w:pPr>
              <w:jc w:val="both"/>
              <w:rPr>
                <w:rFonts w:asciiTheme="majorBidi" w:eastAsia="Times New Roman" w:hAnsiTheme="majorBidi" w:cstheme="majorBidi"/>
                <w:b/>
                <w:color w:val="000000"/>
              </w:rPr>
            </w:pPr>
            <w:r>
              <w:rPr>
                <w:rFonts w:asciiTheme="majorBidi" w:eastAsia="Times New Roman" w:hAnsiTheme="majorBidi" w:cstheme="majorBidi"/>
                <w:b/>
                <w:color w:val="000000"/>
              </w:rPr>
              <w:t>E</w:t>
            </w:r>
            <w:r w:rsidR="00C836C0" w:rsidRPr="009B10C9">
              <w:rPr>
                <w:rFonts w:asciiTheme="majorBidi" w:eastAsia="Times New Roman" w:hAnsiTheme="majorBidi" w:cstheme="majorBidi"/>
                <w:b/>
                <w:color w:val="000000"/>
              </w:rPr>
              <w:t>L2</w:t>
            </w:r>
            <w:r>
              <w:rPr>
                <w:rFonts w:asciiTheme="majorBidi" w:eastAsia="Times New Roman" w:hAnsiTheme="majorBidi" w:cstheme="majorBidi"/>
                <w:b/>
                <w:color w:val="000000"/>
              </w:rPr>
              <w:t>13</w:t>
            </w:r>
          </w:p>
        </w:tc>
      </w:tr>
      <w:tr w:rsidR="00C836C0" w:rsidRPr="009B10C9" w14:paraId="7F09B6C4" w14:textId="77777777" w:rsidTr="00C126DC">
        <w:tc>
          <w:tcPr>
            <w:tcW w:w="2175" w:type="dxa"/>
            <w:vMerge/>
            <w:tcBorders>
              <w:top w:val="nil"/>
              <w:left w:val="nil"/>
              <w:bottom w:val="single" w:sz="4" w:space="0" w:color="000000"/>
              <w:right w:val="single" w:sz="4" w:space="0" w:color="000000"/>
            </w:tcBorders>
          </w:tcPr>
          <w:p w14:paraId="3DB5A176" w14:textId="77777777" w:rsidR="00C836C0" w:rsidRPr="009B10C9"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nil"/>
              <w:right w:val="single" w:sz="4" w:space="0" w:color="000000"/>
            </w:tcBorders>
          </w:tcPr>
          <w:p w14:paraId="7C00118B" w14:textId="77777777" w:rsidR="00C836C0" w:rsidRPr="009B10C9" w:rsidRDefault="00C836C0" w:rsidP="00C126DC">
            <w:pPr>
              <w:rPr>
                <w:rFonts w:asciiTheme="majorBidi" w:eastAsia="Times New Roman" w:hAnsiTheme="majorBidi" w:cstheme="majorBidi"/>
                <w:b/>
                <w:color w:val="000000"/>
              </w:rPr>
            </w:pPr>
            <w:r w:rsidRPr="009B10C9">
              <w:rPr>
                <w:rFonts w:asciiTheme="majorBidi" w:eastAsia="Times New Roman" w:hAnsiTheme="majorBidi" w:cstheme="majorBidi"/>
                <w:b/>
                <w:color w:val="000000"/>
              </w:rPr>
              <w:t>Program:</w:t>
            </w:r>
          </w:p>
        </w:tc>
        <w:tc>
          <w:tcPr>
            <w:tcW w:w="3664" w:type="dxa"/>
            <w:tcBorders>
              <w:top w:val="nil"/>
              <w:left w:val="single" w:sz="4" w:space="0" w:color="000000"/>
              <w:bottom w:val="nil"/>
              <w:right w:val="single" w:sz="4" w:space="0" w:color="000000"/>
            </w:tcBorders>
            <w:vAlign w:val="bottom"/>
          </w:tcPr>
          <w:p w14:paraId="29ADEDFE" w14:textId="77777777" w:rsidR="00C836C0" w:rsidRPr="009B10C9" w:rsidRDefault="00C836C0" w:rsidP="00C126DC">
            <w:pPr>
              <w:rPr>
                <w:rFonts w:asciiTheme="majorBidi" w:eastAsia="Times New Roman" w:hAnsiTheme="majorBidi" w:cstheme="majorBidi"/>
                <w:b/>
                <w:color w:val="000000"/>
              </w:rPr>
            </w:pPr>
            <w:r w:rsidRPr="009B10C9">
              <w:rPr>
                <w:rFonts w:asciiTheme="majorBidi" w:eastAsia="Times New Roman" w:hAnsiTheme="majorBidi" w:cstheme="majorBidi"/>
                <w:b/>
                <w:color w:val="000000"/>
              </w:rPr>
              <w:t>BS (Computer Science)</w:t>
            </w:r>
          </w:p>
        </w:tc>
        <w:tc>
          <w:tcPr>
            <w:tcW w:w="1519" w:type="dxa"/>
            <w:tcBorders>
              <w:top w:val="nil"/>
              <w:left w:val="single" w:sz="4" w:space="0" w:color="000000"/>
              <w:bottom w:val="nil"/>
              <w:right w:val="single" w:sz="4" w:space="0" w:color="000000"/>
            </w:tcBorders>
            <w:vAlign w:val="bottom"/>
          </w:tcPr>
          <w:p w14:paraId="109003B7" w14:textId="77777777" w:rsidR="00C836C0" w:rsidRPr="009B10C9" w:rsidRDefault="00C836C0" w:rsidP="00C126DC">
            <w:pPr>
              <w:jc w:val="both"/>
              <w:rPr>
                <w:rFonts w:asciiTheme="majorBidi" w:eastAsia="Times New Roman" w:hAnsiTheme="majorBidi" w:cstheme="majorBidi"/>
                <w:b/>
                <w:color w:val="000000"/>
              </w:rPr>
            </w:pPr>
            <w:r w:rsidRPr="009B10C9">
              <w:rPr>
                <w:rFonts w:asciiTheme="majorBidi" w:eastAsia="Times New Roman" w:hAnsiTheme="majorBidi" w:cstheme="majorBidi"/>
                <w:b/>
                <w:color w:val="000000"/>
              </w:rPr>
              <w:t>Semester:</w:t>
            </w:r>
          </w:p>
        </w:tc>
        <w:tc>
          <w:tcPr>
            <w:tcW w:w="1349" w:type="dxa"/>
            <w:tcBorders>
              <w:top w:val="nil"/>
              <w:left w:val="single" w:sz="4" w:space="0" w:color="000000"/>
              <w:bottom w:val="nil"/>
              <w:right w:val="nil"/>
            </w:tcBorders>
            <w:vAlign w:val="bottom"/>
          </w:tcPr>
          <w:p w14:paraId="7FEB402B" w14:textId="2D51B27F" w:rsidR="00C836C0" w:rsidRPr="009B10C9" w:rsidRDefault="00C836C0" w:rsidP="00C126DC">
            <w:pPr>
              <w:jc w:val="both"/>
              <w:rPr>
                <w:rFonts w:asciiTheme="majorBidi" w:eastAsia="Times New Roman" w:hAnsiTheme="majorBidi" w:cstheme="majorBidi"/>
                <w:b/>
                <w:color w:val="000000"/>
              </w:rPr>
            </w:pPr>
            <w:del w:id="0" w:author="Hamna Waseem" w:date="2020-11-03T09:57:00Z">
              <w:r w:rsidRPr="009B10C9" w:rsidDel="00F43A38">
                <w:rPr>
                  <w:rFonts w:asciiTheme="majorBidi" w:eastAsia="Times New Roman" w:hAnsiTheme="majorBidi" w:cstheme="majorBidi"/>
                  <w:b/>
                  <w:color w:val="000000"/>
                </w:rPr>
                <w:delText xml:space="preserve">Fall 2018       </w:delText>
              </w:r>
            </w:del>
          </w:p>
        </w:tc>
      </w:tr>
      <w:tr w:rsidR="00C836C0" w:rsidRPr="009B10C9" w14:paraId="05407A53" w14:textId="77777777" w:rsidTr="00C126DC">
        <w:tc>
          <w:tcPr>
            <w:tcW w:w="2175" w:type="dxa"/>
            <w:vMerge/>
            <w:tcBorders>
              <w:top w:val="nil"/>
              <w:left w:val="nil"/>
              <w:bottom w:val="single" w:sz="4" w:space="0" w:color="000000"/>
              <w:right w:val="single" w:sz="4" w:space="0" w:color="000000"/>
            </w:tcBorders>
          </w:tcPr>
          <w:p w14:paraId="32B574DD" w14:textId="77777777" w:rsidR="00C836C0" w:rsidRPr="009B10C9"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nil"/>
              <w:right w:val="single" w:sz="4" w:space="0" w:color="000000"/>
            </w:tcBorders>
            <w:vAlign w:val="bottom"/>
          </w:tcPr>
          <w:p w14:paraId="76511F45" w14:textId="77777777" w:rsidR="00C836C0" w:rsidRPr="009B10C9" w:rsidRDefault="00C836C0" w:rsidP="00C126DC">
            <w:pPr>
              <w:jc w:val="both"/>
              <w:rPr>
                <w:rFonts w:asciiTheme="majorBidi" w:eastAsia="Times New Roman" w:hAnsiTheme="majorBidi" w:cstheme="majorBidi"/>
                <w:b/>
                <w:color w:val="000000"/>
              </w:rPr>
            </w:pPr>
            <w:r w:rsidRPr="009B10C9">
              <w:rPr>
                <w:rFonts w:asciiTheme="majorBidi" w:eastAsia="Times New Roman" w:hAnsiTheme="majorBidi" w:cstheme="majorBidi"/>
                <w:b/>
                <w:color w:val="000000"/>
              </w:rPr>
              <w:t>Duration:</w:t>
            </w:r>
          </w:p>
        </w:tc>
        <w:tc>
          <w:tcPr>
            <w:tcW w:w="3664" w:type="dxa"/>
            <w:tcBorders>
              <w:top w:val="nil"/>
              <w:left w:val="single" w:sz="4" w:space="0" w:color="000000"/>
              <w:bottom w:val="nil"/>
              <w:right w:val="single" w:sz="4" w:space="0" w:color="000000"/>
            </w:tcBorders>
            <w:vAlign w:val="bottom"/>
          </w:tcPr>
          <w:p w14:paraId="212983DE" w14:textId="1CAC7971" w:rsidR="00C836C0" w:rsidRPr="009B10C9" w:rsidRDefault="0065162C" w:rsidP="00C126DC">
            <w:pPr>
              <w:rPr>
                <w:rFonts w:asciiTheme="majorBidi" w:eastAsia="Times New Roman" w:hAnsiTheme="majorBidi" w:cstheme="majorBidi"/>
                <w:b/>
                <w:color w:val="000000"/>
              </w:rPr>
            </w:pPr>
            <w:ins w:id="1" w:author="maham saleem" w:date="2022-10-19T13:22:00Z">
              <w:r>
                <w:rPr>
                  <w:rFonts w:asciiTheme="majorBidi" w:eastAsia="Times New Roman" w:hAnsiTheme="majorBidi" w:cstheme="majorBidi"/>
                  <w:b/>
                  <w:color w:val="000000"/>
                </w:rPr>
                <w:t>90</w:t>
              </w:r>
            </w:ins>
            <w:del w:id="2" w:author="maham saleem" w:date="2022-10-19T13:22:00Z">
              <w:r w:rsidR="00C836C0" w:rsidRPr="009B10C9" w:rsidDel="0065162C">
                <w:rPr>
                  <w:rFonts w:asciiTheme="majorBidi" w:eastAsia="Times New Roman" w:hAnsiTheme="majorBidi" w:cstheme="majorBidi"/>
                  <w:b/>
                  <w:color w:val="000000"/>
                </w:rPr>
                <w:delText>120</w:delText>
              </w:r>
            </w:del>
            <w:r w:rsidR="00C836C0" w:rsidRPr="009B10C9">
              <w:rPr>
                <w:rFonts w:asciiTheme="majorBidi" w:eastAsia="Times New Roman" w:hAnsiTheme="majorBidi" w:cstheme="majorBidi"/>
                <w:b/>
                <w:color w:val="000000"/>
              </w:rPr>
              <w:t xml:space="preserve"> minutes</w:t>
            </w:r>
          </w:p>
        </w:tc>
        <w:tc>
          <w:tcPr>
            <w:tcW w:w="1519" w:type="dxa"/>
            <w:tcBorders>
              <w:top w:val="nil"/>
              <w:left w:val="single" w:sz="4" w:space="0" w:color="000000"/>
              <w:bottom w:val="nil"/>
              <w:right w:val="single" w:sz="4" w:space="0" w:color="000000"/>
            </w:tcBorders>
            <w:vAlign w:val="bottom"/>
          </w:tcPr>
          <w:p w14:paraId="50B4A168" w14:textId="77777777" w:rsidR="00C836C0" w:rsidRPr="009B10C9" w:rsidRDefault="00C836C0" w:rsidP="00C126DC">
            <w:pPr>
              <w:jc w:val="both"/>
              <w:rPr>
                <w:rFonts w:asciiTheme="majorBidi" w:eastAsia="Times New Roman" w:hAnsiTheme="majorBidi" w:cstheme="majorBidi"/>
                <w:b/>
                <w:color w:val="000000"/>
              </w:rPr>
            </w:pPr>
            <w:r w:rsidRPr="009B10C9">
              <w:rPr>
                <w:rFonts w:asciiTheme="majorBidi" w:eastAsia="Times New Roman" w:hAnsiTheme="majorBidi" w:cstheme="majorBidi"/>
                <w:b/>
                <w:color w:val="000000"/>
              </w:rPr>
              <w:t>T. Marks:</w:t>
            </w:r>
          </w:p>
        </w:tc>
        <w:tc>
          <w:tcPr>
            <w:tcW w:w="1349" w:type="dxa"/>
            <w:tcBorders>
              <w:top w:val="nil"/>
              <w:left w:val="single" w:sz="4" w:space="0" w:color="000000"/>
              <w:bottom w:val="nil"/>
              <w:right w:val="nil"/>
            </w:tcBorders>
            <w:vAlign w:val="bottom"/>
          </w:tcPr>
          <w:p w14:paraId="3CA0F0BE" w14:textId="5F547218" w:rsidR="00C836C0" w:rsidRPr="009B10C9" w:rsidRDefault="001E438D" w:rsidP="00C126DC">
            <w:pPr>
              <w:jc w:val="both"/>
              <w:rPr>
                <w:rFonts w:asciiTheme="majorBidi" w:eastAsia="Times New Roman" w:hAnsiTheme="majorBidi" w:cstheme="majorBidi"/>
                <w:b/>
                <w:color w:val="000000"/>
              </w:rPr>
            </w:pPr>
            <w:ins w:id="3" w:author="maham saleem" w:date="2021-11-15T14:25:00Z">
              <w:r>
                <w:rPr>
                  <w:rFonts w:asciiTheme="majorBidi" w:eastAsia="Times New Roman" w:hAnsiTheme="majorBidi" w:cstheme="majorBidi"/>
                  <w:b/>
                  <w:color w:val="000000"/>
                </w:rPr>
                <w:t>25</w:t>
              </w:r>
            </w:ins>
            <w:del w:id="4" w:author="maham saleem" w:date="2021-11-15T14:25:00Z">
              <w:r w:rsidR="00C836C0" w:rsidRPr="009B10C9" w:rsidDel="001E438D">
                <w:rPr>
                  <w:rFonts w:asciiTheme="majorBidi" w:eastAsia="Times New Roman" w:hAnsiTheme="majorBidi" w:cstheme="majorBidi"/>
                  <w:b/>
                  <w:color w:val="000000"/>
                </w:rPr>
                <w:delText>40</w:delText>
              </w:r>
            </w:del>
          </w:p>
        </w:tc>
      </w:tr>
      <w:tr w:rsidR="00C836C0" w:rsidRPr="009B10C9" w14:paraId="3F93A227" w14:textId="77777777" w:rsidTr="00C126DC">
        <w:tc>
          <w:tcPr>
            <w:tcW w:w="2175" w:type="dxa"/>
            <w:vMerge/>
            <w:tcBorders>
              <w:top w:val="nil"/>
              <w:left w:val="nil"/>
              <w:bottom w:val="single" w:sz="4" w:space="0" w:color="000000"/>
              <w:right w:val="single" w:sz="4" w:space="0" w:color="000000"/>
            </w:tcBorders>
          </w:tcPr>
          <w:p w14:paraId="15A178B4" w14:textId="77777777" w:rsidR="00C836C0" w:rsidRPr="009B10C9"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nil"/>
              <w:right w:val="single" w:sz="4" w:space="0" w:color="000000"/>
            </w:tcBorders>
            <w:vAlign w:val="bottom"/>
          </w:tcPr>
          <w:p w14:paraId="6EA04DDB" w14:textId="77777777" w:rsidR="00C836C0" w:rsidRPr="009B10C9" w:rsidRDefault="00C836C0" w:rsidP="00C126DC">
            <w:pPr>
              <w:jc w:val="both"/>
              <w:rPr>
                <w:rFonts w:asciiTheme="majorBidi" w:eastAsia="Times New Roman" w:hAnsiTheme="majorBidi" w:cstheme="majorBidi"/>
                <w:b/>
                <w:color w:val="000000"/>
              </w:rPr>
            </w:pPr>
            <w:r w:rsidRPr="009B10C9">
              <w:rPr>
                <w:rFonts w:asciiTheme="majorBidi" w:eastAsia="Times New Roman" w:hAnsiTheme="majorBidi" w:cstheme="majorBidi"/>
                <w:b/>
                <w:color w:val="000000"/>
              </w:rPr>
              <w:t>Date:</w:t>
            </w:r>
          </w:p>
        </w:tc>
        <w:tc>
          <w:tcPr>
            <w:tcW w:w="3664" w:type="dxa"/>
            <w:tcBorders>
              <w:top w:val="nil"/>
              <w:left w:val="single" w:sz="4" w:space="0" w:color="000000"/>
              <w:bottom w:val="nil"/>
              <w:right w:val="single" w:sz="4" w:space="0" w:color="000000"/>
            </w:tcBorders>
            <w:vAlign w:val="bottom"/>
          </w:tcPr>
          <w:p w14:paraId="16D7BACE" w14:textId="2B5B6D67" w:rsidR="00C836C0" w:rsidRPr="009B10C9" w:rsidRDefault="0065162C" w:rsidP="00C126DC">
            <w:pPr>
              <w:rPr>
                <w:rFonts w:asciiTheme="majorBidi" w:eastAsia="Times New Roman" w:hAnsiTheme="majorBidi" w:cstheme="majorBidi"/>
                <w:b/>
                <w:color w:val="000000"/>
              </w:rPr>
            </w:pPr>
            <w:ins w:id="5" w:author="maham saleem" w:date="2022-10-19T13:22:00Z">
              <w:r>
                <w:rPr>
                  <w:rFonts w:asciiTheme="majorBidi" w:eastAsia="Times New Roman" w:hAnsiTheme="majorBidi" w:cstheme="majorBidi"/>
                  <w:b/>
                </w:rPr>
                <w:t>10</w:t>
              </w:r>
            </w:ins>
            <w:ins w:id="6" w:author="maham saleem" w:date="2021-11-15T14:17:00Z">
              <w:r w:rsidR="004A24DB">
                <w:rPr>
                  <w:rFonts w:asciiTheme="majorBidi" w:eastAsia="Times New Roman" w:hAnsiTheme="majorBidi" w:cstheme="majorBidi"/>
                  <w:b/>
                </w:rPr>
                <w:t>-</w:t>
              </w:r>
            </w:ins>
            <w:ins w:id="7" w:author="maham saleem" w:date="2022-10-19T13:22:00Z">
              <w:r>
                <w:rPr>
                  <w:rFonts w:asciiTheme="majorBidi" w:eastAsia="Times New Roman" w:hAnsiTheme="majorBidi" w:cstheme="majorBidi"/>
                  <w:b/>
                </w:rPr>
                <w:t>25</w:t>
              </w:r>
            </w:ins>
            <w:ins w:id="8" w:author="maham saleem" w:date="2021-11-15T14:17:00Z">
              <w:r w:rsidR="004A24DB">
                <w:rPr>
                  <w:rFonts w:asciiTheme="majorBidi" w:eastAsia="Times New Roman" w:hAnsiTheme="majorBidi" w:cstheme="majorBidi"/>
                  <w:b/>
                </w:rPr>
                <w:t>-2</w:t>
              </w:r>
            </w:ins>
            <w:ins w:id="9" w:author="maham saleem" w:date="2022-10-19T13:22:00Z">
              <w:r>
                <w:rPr>
                  <w:rFonts w:asciiTheme="majorBidi" w:eastAsia="Times New Roman" w:hAnsiTheme="majorBidi" w:cstheme="majorBidi"/>
                  <w:b/>
                </w:rPr>
                <w:t>2</w:t>
              </w:r>
            </w:ins>
            <w:del w:id="10" w:author="Hamna Waseem" w:date="2020-11-03T09:57:00Z">
              <w:r w:rsidR="00DF190B" w:rsidRPr="009B10C9" w:rsidDel="00F43A38">
                <w:rPr>
                  <w:rFonts w:asciiTheme="majorBidi" w:eastAsia="Times New Roman" w:hAnsiTheme="majorBidi" w:cstheme="majorBidi"/>
                  <w:b/>
                </w:rPr>
                <w:delText>Friday</w:delText>
              </w:r>
              <w:r w:rsidR="00C836C0" w:rsidRPr="009B10C9" w:rsidDel="00F43A38">
                <w:rPr>
                  <w:rFonts w:asciiTheme="majorBidi" w:eastAsia="Times New Roman" w:hAnsiTheme="majorBidi" w:cstheme="majorBidi"/>
                  <w:b/>
                </w:rPr>
                <w:delText xml:space="preserve"> </w:delText>
              </w:r>
              <w:r w:rsidR="00C836C0" w:rsidRPr="009B10C9" w:rsidDel="00F43A38">
                <w:rPr>
                  <w:rFonts w:asciiTheme="majorBidi" w:eastAsia="Times New Roman" w:hAnsiTheme="majorBidi" w:cstheme="majorBidi"/>
                  <w:b/>
                  <w:color w:val="000000"/>
                </w:rPr>
                <w:delText>2</w:delText>
              </w:r>
              <w:r w:rsidR="00DF190B" w:rsidRPr="009B10C9" w:rsidDel="00F43A38">
                <w:rPr>
                  <w:rFonts w:asciiTheme="majorBidi" w:eastAsia="Times New Roman" w:hAnsiTheme="majorBidi" w:cstheme="majorBidi"/>
                  <w:b/>
                  <w:color w:val="000000"/>
                </w:rPr>
                <w:delText>6</w:delText>
              </w:r>
              <w:r w:rsidR="00C836C0" w:rsidRPr="009B10C9" w:rsidDel="00F43A38">
                <w:rPr>
                  <w:rFonts w:asciiTheme="majorBidi" w:eastAsia="Times New Roman" w:hAnsiTheme="majorBidi" w:cstheme="majorBidi"/>
                  <w:b/>
                  <w:color w:val="000000"/>
                </w:rPr>
                <w:delText>-10-2018</w:delText>
              </w:r>
            </w:del>
          </w:p>
        </w:tc>
        <w:tc>
          <w:tcPr>
            <w:tcW w:w="1519" w:type="dxa"/>
            <w:tcBorders>
              <w:top w:val="nil"/>
              <w:left w:val="single" w:sz="4" w:space="0" w:color="000000"/>
              <w:bottom w:val="nil"/>
              <w:right w:val="single" w:sz="4" w:space="0" w:color="000000"/>
            </w:tcBorders>
            <w:vAlign w:val="bottom"/>
          </w:tcPr>
          <w:p w14:paraId="6D262835" w14:textId="77777777" w:rsidR="00C836C0" w:rsidRPr="009B10C9" w:rsidRDefault="00C836C0" w:rsidP="00C126DC">
            <w:pPr>
              <w:jc w:val="both"/>
              <w:rPr>
                <w:rFonts w:asciiTheme="majorBidi" w:eastAsia="Times New Roman" w:hAnsiTheme="majorBidi" w:cstheme="majorBidi"/>
                <w:b/>
                <w:color w:val="000000"/>
              </w:rPr>
            </w:pPr>
            <w:r w:rsidRPr="009B10C9">
              <w:rPr>
                <w:rFonts w:asciiTheme="majorBidi" w:eastAsia="Times New Roman" w:hAnsiTheme="majorBidi" w:cstheme="majorBidi"/>
                <w:b/>
                <w:color w:val="000000"/>
              </w:rPr>
              <w:t>Weight</w:t>
            </w:r>
          </w:p>
        </w:tc>
        <w:tc>
          <w:tcPr>
            <w:tcW w:w="1349" w:type="dxa"/>
            <w:tcBorders>
              <w:top w:val="nil"/>
              <w:left w:val="single" w:sz="4" w:space="0" w:color="000000"/>
              <w:bottom w:val="nil"/>
              <w:right w:val="nil"/>
            </w:tcBorders>
            <w:vAlign w:val="bottom"/>
          </w:tcPr>
          <w:p w14:paraId="6BE15C02" w14:textId="24A8339B" w:rsidR="00C836C0" w:rsidRPr="009B10C9" w:rsidRDefault="0069062F" w:rsidP="00C126DC">
            <w:pPr>
              <w:jc w:val="both"/>
              <w:rPr>
                <w:rFonts w:asciiTheme="majorBidi" w:eastAsia="Times New Roman" w:hAnsiTheme="majorBidi" w:cstheme="majorBidi"/>
                <w:b/>
                <w:color w:val="000000"/>
              </w:rPr>
            </w:pPr>
            <w:r>
              <w:rPr>
                <w:rFonts w:asciiTheme="majorBidi" w:eastAsia="Times New Roman" w:hAnsiTheme="majorBidi" w:cstheme="majorBidi"/>
                <w:b/>
                <w:color w:val="000000"/>
              </w:rPr>
              <w:t>2</w:t>
            </w:r>
            <w:ins w:id="11" w:author="maham saleem" w:date="2021-11-15T14:16:00Z">
              <w:r w:rsidR="004A24DB">
                <w:rPr>
                  <w:rFonts w:asciiTheme="majorBidi" w:eastAsia="Times New Roman" w:hAnsiTheme="majorBidi" w:cstheme="majorBidi"/>
                  <w:b/>
                  <w:color w:val="000000"/>
                </w:rPr>
                <w:t>5</w:t>
              </w:r>
            </w:ins>
            <w:del w:id="12" w:author="maham saleem" w:date="2021-11-15T14:16:00Z">
              <w:r w:rsidR="00C836C0" w:rsidRPr="009B10C9" w:rsidDel="004A24DB">
                <w:rPr>
                  <w:rFonts w:asciiTheme="majorBidi" w:eastAsia="Times New Roman" w:hAnsiTheme="majorBidi" w:cstheme="majorBidi"/>
                  <w:b/>
                  <w:color w:val="000000"/>
                </w:rPr>
                <w:delText>0</w:delText>
              </w:r>
            </w:del>
          </w:p>
        </w:tc>
      </w:tr>
      <w:tr w:rsidR="00C836C0" w:rsidRPr="009B10C9" w14:paraId="312FF555" w14:textId="77777777" w:rsidTr="00C126DC">
        <w:tc>
          <w:tcPr>
            <w:tcW w:w="2175" w:type="dxa"/>
            <w:vMerge/>
            <w:tcBorders>
              <w:top w:val="nil"/>
              <w:left w:val="nil"/>
              <w:bottom w:val="single" w:sz="4" w:space="0" w:color="000000"/>
              <w:right w:val="single" w:sz="4" w:space="0" w:color="000000"/>
            </w:tcBorders>
          </w:tcPr>
          <w:p w14:paraId="1DC07B86" w14:textId="77777777" w:rsidR="00C836C0" w:rsidRPr="009B10C9"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nil"/>
              <w:right w:val="single" w:sz="4" w:space="0" w:color="000000"/>
            </w:tcBorders>
            <w:vAlign w:val="bottom"/>
          </w:tcPr>
          <w:p w14:paraId="7C4F96D9" w14:textId="77777777" w:rsidR="00C836C0" w:rsidRPr="009B10C9" w:rsidRDefault="00C836C0" w:rsidP="00C126DC">
            <w:pPr>
              <w:rPr>
                <w:rFonts w:asciiTheme="majorBidi" w:eastAsia="Times New Roman" w:hAnsiTheme="majorBidi" w:cstheme="majorBidi"/>
                <w:b/>
                <w:color w:val="000000"/>
              </w:rPr>
            </w:pPr>
            <w:r w:rsidRPr="009B10C9">
              <w:rPr>
                <w:rFonts w:asciiTheme="majorBidi" w:eastAsia="Times New Roman" w:hAnsiTheme="majorBidi" w:cstheme="majorBidi"/>
                <w:b/>
                <w:color w:val="000000"/>
              </w:rPr>
              <w:t>Section:</w:t>
            </w:r>
          </w:p>
        </w:tc>
        <w:tc>
          <w:tcPr>
            <w:tcW w:w="3664" w:type="dxa"/>
            <w:tcBorders>
              <w:top w:val="nil"/>
              <w:left w:val="single" w:sz="4" w:space="0" w:color="000000"/>
              <w:bottom w:val="nil"/>
              <w:right w:val="single" w:sz="4" w:space="0" w:color="000000"/>
            </w:tcBorders>
            <w:vAlign w:val="bottom"/>
          </w:tcPr>
          <w:p w14:paraId="145AF480" w14:textId="47174053" w:rsidR="00C836C0" w:rsidRPr="009B10C9" w:rsidRDefault="001D265E" w:rsidP="00C126DC">
            <w:pPr>
              <w:rPr>
                <w:rFonts w:asciiTheme="majorBidi" w:eastAsia="Times New Roman" w:hAnsiTheme="majorBidi" w:cstheme="majorBidi"/>
                <w:b/>
                <w:color w:val="000000"/>
              </w:rPr>
            </w:pPr>
            <w:ins w:id="13" w:author="maham saleem" w:date="2021-11-15T14:15:00Z">
              <w:r>
                <w:rPr>
                  <w:rFonts w:asciiTheme="majorBidi" w:eastAsia="Times New Roman" w:hAnsiTheme="majorBidi" w:cstheme="majorBidi"/>
                  <w:b/>
                  <w:color w:val="000000"/>
                </w:rPr>
                <w:t>3</w:t>
              </w:r>
            </w:ins>
            <w:ins w:id="14" w:author="maham saleem" w:date="2022-10-19T13:22:00Z">
              <w:r w:rsidR="0065162C">
                <w:rPr>
                  <w:rFonts w:asciiTheme="majorBidi" w:eastAsia="Times New Roman" w:hAnsiTheme="majorBidi" w:cstheme="majorBidi"/>
                  <w:b/>
                  <w:color w:val="000000"/>
                </w:rPr>
                <w:t>G</w:t>
              </w:r>
            </w:ins>
            <w:ins w:id="15" w:author="maham saleem" w:date="2022-10-19T13:23:00Z">
              <w:r w:rsidR="0065162C">
                <w:rPr>
                  <w:rFonts w:asciiTheme="majorBidi" w:eastAsia="Times New Roman" w:hAnsiTheme="majorBidi" w:cstheme="majorBidi"/>
                  <w:b/>
                  <w:color w:val="000000"/>
                </w:rPr>
                <w:t>1,</w:t>
              </w:r>
            </w:ins>
            <w:ins w:id="16" w:author="maham saleem" w:date="2022-10-19T13:22:00Z">
              <w:r w:rsidR="0065162C">
                <w:rPr>
                  <w:rFonts w:asciiTheme="majorBidi" w:eastAsia="Times New Roman" w:hAnsiTheme="majorBidi" w:cstheme="majorBidi"/>
                  <w:b/>
                  <w:color w:val="000000"/>
                </w:rPr>
                <w:t xml:space="preserve"> G2</w:t>
              </w:r>
            </w:ins>
            <w:del w:id="17" w:author="maham saleem" w:date="2021-11-15T14:15:00Z">
              <w:r w:rsidR="00DF190B" w:rsidRPr="009B10C9" w:rsidDel="001D265E">
                <w:rPr>
                  <w:rFonts w:asciiTheme="majorBidi" w:eastAsia="Times New Roman" w:hAnsiTheme="majorBidi" w:cstheme="majorBidi"/>
                  <w:b/>
                  <w:color w:val="000000"/>
                </w:rPr>
                <w:delText>All</w:delText>
              </w:r>
            </w:del>
          </w:p>
        </w:tc>
        <w:tc>
          <w:tcPr>
            <w:tcW w:w="1519" w:type="dxa"/>
            <w:tcBorders>
              <w:top w:val="nil"/>
              <w:left w:val="single" w:sz="4" w:space="0" w:color="000000"/>
              <w:bottom w:val="nil"/>
              <w:right w:val="single" w:sz="4" w:space="0" w:color="000000"/>
            </w:tcBorders>
            <w:vAlign w:val="bottom"/>
          </w:tcPr>
          <w:p w14:paraId="00629B1C" w14:textId="77777777" w:rsidR="00C836C0" w:rsidRPr="009B10C9" w:rsidRDefault="00C836C0" w:rsidP="00C126DC">
            <w:pPr>
              <w:jc w:val="both"/>
              <w:rPr>
                <w:rFonts w:asciiTheme="majorBidi" w:eastAsia="Times New Roman" w:hAnsiTheme="majorBidi" w:cstheme="majorBidi"/>
                <w:b/>
                <w:color w:val="000000"/>
              </w:rPr>
            </w:pPr>
            <w:r w:rsidRPr="009B10C9">
              <w:rPr>
                <w:rFonts w:asciiTheme="majorBidi" w:eastAsia="Times New Roman" w:hAnsiTheme="majorBidi" w:cstheme="majorBidi"/>
                <w:b/>
                <w:color w:val="000000"/>
              </w:rPr>
              <w:t>Page(s):</w:t>
            </w:r>
          </w:p>
        </w:tc>
        <w:tc>
          <w:tcPr>
            <w:tcW w:w="1349" w:type="dxa"/>
            <w:tcBorders>
              <w:top w:val="nil"/>
              <w:left w:val="single" w:sz="4" w:space="0" w:color="000000"/>
              <w:bottom w:val="nil"/>
              <w:right w:val="nil"/>
            </w:tcBorders>
            <w:vAlign w:val="bottom"/>
          </w:tcPr>
          <w:p w14:paraId="61E53505" w14:textId="5F2292EE" w:rsidR="00C836C0" w:rsidRPr="009B10C9" w:rsidRDefault="00DF2ED7" w:rsidP="00C126DC">
            <w:pPr>
              <w:jc w:val="both"/>
              <w:rPr>
                <w:rFonts w:asciiTheme="majorBidi" w:eastAsia="Times New Roman" w:hAnsiTheme="majorBidi" w:cstheme="majorBidi"/>
                <w:b/>
                <w:color w:val="000000"/>
              </w:rPr>
            </w:pPr>
            <w:r>
              <w:rPr>
                <w:rFonts w:asciiTheme="majorBidi" w:eastAsia="Times New Roman" w:hAnsiTheme="majorBidi" w:cstheme="majorBidi"/>
                <w:b/>
                <w:color w:val="000000"/>
              </w:rPr>
              <w:t>1</w:t>
            </w:r>
          </w:p>
        </w:tc>
      </w:tr>
      <w:tr w:rsidR="00C836C0" w:rsidRPr="009B10C9" w14:paraId="49FD47AD" w14:textId="77777777" w:rsidTr="00C126DC">
        <w:trPr>
          <w:trHeight w:val="70"/>
        </w:trPr>
        <w:tc>
          <w:tcPr>
            <w:tcW w:w="2175" w:type="dxa"/>
            <w:vMerge/>
            <w:tcBorders>
              <w:top w:val="nil"/>
              <w:left w:val="nil"/>
              <w:bottom w:val="single" w:sz="4" w:space="0" w:color="000000"/>
              <w:right w:val="single" w:sz="4" w:space="0" w:color="000000"/>
            </w:tcBorders>
          </w:tcPr>
          <w:p w14:paraId="17E3910D" w14:textId="77777777" w:rsidR="00C836C0" w:rsidRPr="009B10C9"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single" w:sz="4" w:space="0" w:color="000000"/>
              <w:right w:val="single" w:sz="4" w:space="0" w:color="000000"/>
            </w:tcBorders>
            <w:vAlign w:val="bottom"/>
          </w:tcPr>
          <w:p w14:paraId="10406B07" w14:textId="77777777" w:rsidR="00C836C0" w:rsidRPr="009B10C9" w:rsidRDefault="00C836C0" w:rsidP="00C126DC">
            <w:pPr>
              <w:rPr>
                <w:rFonts w:asciiTheme="majorBidi" w:eastAsia="Times New Roman" w:hAnsiTheme="majorBidi" w:cstheme="majorBidi"/>
                <w:b/>
                <w:color w:val="000000"/>
              </w:rPr>
            </w:pPr>
            <w:r w:rsidRPr="009B10C9">
              <w:rPr>
                <w:rFonts w:asciiTheme="majorBidi" w:eastAsia="Times New Roman" w:hAnsiTheme="majorBidi" w:cstheme="majorBidi"/>
                <w:b/>
                <w:color w:val="000000"/>
              </w:rPr>
              <w:t>Exam:</w:t>
            </w:r>
          </w:p>
        </w:tc>
        <w:tc>
          <w:tcPr>
            <w:tcW w:w="3664" w:type="dxa"/>
            <w:tcBorders>
              <w:top w:val="nil"/>
              <w:left w:val="single" w:sz="4" w:space="0" w:color="000000"/>
              <w:bottom w:val="single" w:sz="4" w:space="0" w:color="000000"/>
              <w:right w:val="single" w:sz="4" w:space="0" w:color="000000"/>
            </w:tcBorders>
            <w:vAlign w:val="bottom"/>
          </w:tcPr>
          <w:p w14:paraId="1256B414" w14:textId="77777777" w:rsidR="00C836C0" w:rsidRPr="009B10C9" w:rsidRDefault="00C836C0" w:rsidP="00C126DC">
            <w:pPr>
              <w:rPr>
                <w:rFonts w:asciiTheme="majorBidi" w:eastAsia="Times New Roman" w:hAnsiTheme="majorBidi" w:cstheme="majorBidi"/>
                <w:b/>
                <w:color w:val="000000"/>
              </w:rPr>
            </w:pPr>
            <w:r w:rsidRPr="009B10C9">
              <w:rPr>
                <w:rFonts w:asciiTheme="majorBidi" w:eastAsia="Times New Roman" w:hAnsiTheme="majorBidi" w:cstheme="majorBidi"/>
                <w:b/>
                <w:color w:val="000000"/>
              </w:rPr>
              <w:t>Lab midterm</w:t>
            </w:r>
          </w:p>
        </w:tc>
        <w:tc>
          <w:tcPr>
            <w:tcW w:w="1519" w:type="dxa"/>
            <w:tcBorders>
              <w:top w:val="nil"/>
              <w:left w:val="single" w:sz="4" w:space="0" w:color="000000"/>
              <w:bottom w:val="single" w:sz="4" w:space="0" w:color="000000"/>
              <w:right w:val="single" w:sz="4" w:space="0" w:color="000000"/>
            </w:tcBorders>
            <w:vAlign w:val="bottom"/>
          </w:tcPr>
          <w:p w14:paraId="23471026" w14:textId="77777777" w:rsidR="00C836C0" w:rsidRPr="009B10C9" w:rsidRDefault="00C836C0" w:rsidP="00C126DC">
            <w:pPr>
              <w:jc w:val="both"/>
              <w:rPr>
                <w:rFonts w:asciiTheme="majorBidi" w:eastAsia="Times New Roman" w:hAnsiTheme="majorBidi" w:cstheme="majorBidi"/>
                <w:b/>
                <w:color w:val="000000"/>
              </w:rPr>
            </w:pPr>
          </w:p>
        </w:tc>
        <w:tc>
          <w:tcPr>
            <w:tcW w:w="1349" w:type="dxa"/>
            <w:tcBorders>
              <w:top w:val="nil"/>
              <w:left w:val="single" w:sz="4" w:space="0" w:color="000000"/>
              <w:bottom w:val="single" w:sz="4" w:space="0" w:color="000000"/>
              <w:right w:val="nil"/>
            </w:tcBorders>
            <w:vAlign w:val="bottom"/>
          </w:tcPr>
          <w:p w14:paraId="78435413" w14:textId="77777777" w:rsidR="00C836C0" w:rsidRPr="009B10C9" w:rsidRDefault="00C836C0" w:rsidP="00C126DC">
            <w:pPr>
              <w:jc w:val="both"/>
              <w:rPr>
                <w:rFonts w:asciiTheme="majorBidi" w:eastAsia="Times New Roman" w:hAnsiTheme="majorBidi" w:cstheme="majorBidi"/>
                <w:b/>
                <w:color w:val="000000"/>
              </w:rPr>
            </w:pPr>
          </w:p>
        </w:tc>
      </w:tr>
    </w:tbl>
    <w:p w14:paraId="391B1E4B" w14:textId="77777777" w:rsidR="004E5FC9" w:rsidRPr="009B10C9" w:rsidRDefault="004E5FC9" w:rsidP="004E5FC9">
      <w:pPr>
        <w:pStyle w:val="Title"/>
        <w:pBdr>
          <w:top w:val="nil"/>
          <w:left w:val="nil"/>
          <w:bottom w:val="nil"/>
          <w:right w:val="nil"/>
          <w:between w:val="nil"/>
        </w:pBdr>
        <w:contextualSpacing w:val="0"/>
        <w:rPr>
          <w:rFonts w:asciiTheme="majorBidi" w:hAnsiTheme="majorBidi" w:cstheme="majorBidi"/>
          <w:b/>
          <w:bCs/>
          <w:color w:val="222222"/>
          <w:sz w:val="24"/>
          <w:szCs w:val="24"/>
          <w:shd w:val="clear" w:color="auto" w:fill="FFFFFF"/>
        </w:rPr>
      </w:pPr>
      <w:r w:rsidRPr="009B10C9">
        <w:rPr>
          <w:rFonts w:asciiTheme="majorBidi" w:hAnsiTheme="majorBidi" w:cstheme="majorBidi"/>
          <w:b/>
          <w:bCs/>
          <w:color w:val="222222"/>
          <w:sz w:val="24"/>
          <w:szCs w:val="24"/>
          <w:shd w:val="clear" w:color="auto" w:fill="FFFFFF"/>
        </w:rPr>
        <w:t>Instructions/Notes:</w:t>
      </w:r>
    </w:p>
    <w:p w14:paraId="44BF1140" w14:textId="7DBA2B46" w:rsidR="004E5FC9" w:rsidRPr="009B10C9" w:rsidDel="0065162C" w:rsidRDefault="0065162C" w:rsidP="004E5FC9">
      <w:pPr>
        <w:pStyle w:val="Title"/>
        <w:numPr>
          <w:ilvl w:val="0"/>
          <w:numId w:val="1"/>
        </w:numPr>
        <w:pBdr>
          <w:top w:val="nil"/>
          <w:left w:val="nil"/>
          <w:bottom w:val="nil"/>
          <w:right w:val="nil"/>
          <w:between w:val="nil"/>
        </w:pBdr>
        <w:contextualSpacing w:val="0"/>
        <w:rPr>
          <w:del w:id="18" w:author="maham saleem" w:date="2022-10-19T13:24:00Z"/>
          <w:rFonts w:asciiTheme="majorBidi" w:hAnsiTheme="majorBidi" w:cstheme="majorBidi"/>
          <w:color w:val="222222"/>
          <w:sz w:val="24"/>
          <w:szCs w:val="24"/>
          <w:shd w:val="clear" w:color="auto" w:fill="FFFFFF"/>
        </w:rPr>
      </w:pPr>
      <w:ins w:id="19" w:author="maham saleem" w:date="2022-10-19T13:23:00Z">
        <w:r>
          <w:rPr>
            <w:rFonts w:asciiTheme="majorBidi" w:hAnsiTheme="majorBidi" w:cstheme="majorBidi"/>
            <w:color w:val="222222"/>
            <w:sz w:val="24"/>
            <w:szCs w:val="24"/>
            <w:shd w:val="clear" w:color="auto" w:fill="FFFFFF"/>
          </w:rPr>
          <w:t>The paper is open notes and open book but the u</w:t>
        </w:r>
      </w:ins>
      <w:del w:id="20" w:author="maham saleem" w:date="2022-10-19T13:23:00Z">
        <w:r w:rsidR="004E5FC9" w:rsidRPr="009B10C9" w:rsidDel="0065162C">
          <w:rPr>
            <w:rFonts w:asciiTheme="majorBidi" w:hAnsiTheme="majorBidi" w:cstheme="majorBidi"/>
            <w:color w:val="222222"/>
            <w:sz w:val="24"/>
            <w:szCs w:val="24"/>
            <w:shd w:val="clear" w:color="auto" w:fill="FFFFFF"/>
          </w:rPr>
          <w:delText>U</w:delText>
        </w:r>
      </w:del>
      <w:r w:rsidR="004E5FC9" w:rsidRPr="009B10C9">
        <w:rPr>
          <w:rFonts w:asciiTheme="majorBidi" w:hAnsiTheme="majorBidi" w:cstheme="majorBidi"/>
          <w:color w:val="222222"/>
          <w:sz w:val="24"/>
          <w:szCs w:val="24"/>
          <w:shd w:val="clear" w:color="auto" w:fill="FFFFFF"/>
        </w:rPr>
        <w:t>se of the internet</w:t>
      </w:r>
      <w:ins w:id="21" w:author="maham saleem" w:date="2022-10-19T13:23:00Z">
        <w:r>
          <w:rPr>
            <w:rFonts w:asciiTheme="majorBidi" w:hAnsiTheme="majorBidi" w:cstheme="majorBidi"/>
            <w:color w:val="222222"/>
            <w:sz w:val="24"/>
            <w:szCs w:val="24"/>
            <w:shd w:val="clear" w:color="auto" w:fill="FFFFFF"/>
          </w:rPr>
          <w:t>,</w:t>
        </w:r>
      </w:ins>
      <w:del w:id="22" w:author="maham saleem" w:date="2022-10-19T13:23:00Z">
        <w:r w:rsidR="004E5FC9" w:rsidRPr="009B10C9" w:rsidDel="0065162C">
          <w:rPr>
            <w:rFonts w:asciiTheme="majorBidi" w:hAnsiTheme="majorBidi" w:cstheme="majorBidi"/>
            <w:color w:val="222222"/>
            <w:sz w:val="24"/>
            <w:szCs w:val="24"/>
            <w:shd w:val="clear" w:color="auto" w:fill="FFFFFF"/>
          </w:rPr>
          <w:delText>, notes,</w:delText>
        </w:r>
      </w:del>
      <w:r w:rsidR="004E5FC9" w:rsidRPr="009B10C9">
        <w:rPr>
          <w:rFonts w:asciiTheme="majorBidi" w:hAnsiTheme="majorBidi" w:cstheme="majorBidi"/>
          <w:color w:val="222222"/>
          <w:sz w:val="24"/>
          <w:szCs w:val="24"/>
          <w:shd w:val="clear" w:color="auto" w:fill="FFFFFF"/>
        </w:rPr>
        <w:t xml:space="preserve"> codes, lab manuals, and flash drives is strictly prohibited.</w:t>
      </w:r>
      <w:del w:id="23" w:author="maham saleem" w:date="2022-10-19T13:24:00Z">
        <w:r w:rsidR="004E5FC9" w:rsidRPr="009B10C9" w:rsidDel="0065162C">
          <w:rPr>
            <w:rFonts w:asciiTheme="majorBidi" w:hAnsiTheme="majorBidi" w:cstheme="majorBidi"/>
            <w:color w:val="222222"/>
            <w:sz w:val="24"/>
            <w:szCs w:val="24"/>
            <w:shd w:val="clear" w:color="auto" w:fill="FFFFFF"/>
          </w:rPr>
          <w:delText xml:space="preserve"> </w:delText>
        </w:r>
      </w:del>
    </w:p>
    <w:p w14:paraId="7105AEF2" w14:textId="206DF40B" w:rsidR="004E5FC9" w:rsidRPr="0065162C" w:rsidRDefault="00422C63" w:rsidP="0065162C">
      <w:pPr>
        <w:pStyle w:val="Title"/>
        <w:numPr>
          <w:ilvl w:val="0"/>
          <w:numId w:val="1"/>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del w:id="24" w:author="maham saleem" w:date="2022-10-19T13:23:00Z">
        <w:r w:rsidRPr="0065162C" w:rsidDel="0065162C">
          <w:rPr>
            <w:rFonts w:asciiTheme="majorBidi" w:hAnsiTheme="majorBidi" w:cstheme="majorBidi"/>
            <w:color w:val="222222"/>
            <w:sz w:val="24"/>
            <w:szCs w:val="24"/>
            <w:shd w:val="clear" w:color="auto" w:fill="FFFFFF"/>
          </w:rPr>
          <w:delText xml:space="preserve">You are only allowed to </w:delText>
        </w:r>
        <w:r w:rsidR="00DE0702" w:rsidRPr="0065162C" w:rsidDel="0065162C">
          <w:rPr>
            <w:rFonts w:asciiTheme="majorBidi" w:hAnsiTheme="majorBidi" w:cstheme="majorBidi"/>
            <w:color w:val="222222"/>
            <w:sz w:val="24"/>
            <w:szCs w:val="24"/>
            <w:shd w:val="clear" w:color="auto" w:fill="FFFFFF"/>
          </w:rPr>
          <w:delText>use</w:delText>
        </w:r>
        <w:r w:rsidRPr="0065162C" w:rsidDel="0065162C">
          <w:rPr>
            <w:rFonts w:asciiTheme="majorBidi" w:hAnsiTheme="majorBidi" w:cstheme="majorBidi"/>
            <w:color w:val="222222"/>
            <w:sz w:val="24"/>
            <w:szCs w:val="24"/>
            <w:shd w:val="clear" w:color="auto" w:fill="FFFFFF"/>
          </w:rPr>
          <w:delText xml:space="preserve"> the soft copy of book.</w:delText>
        </w:r>
      </w:del>
    </w:p>
    <w:p w14:paraId="02156CEF" w14:textId="15B21890" w:rsidR="004E5FC9" w:rsidRPr="009B10C9" w:rsidDel="008A3804" w:rsidRDefault="004E5FC9" w:rsidP="004E5FC9">
      <w:pPr>
        <w:pStyle w:val="Title"/>
        <w:numPr>
          <w:ilvl w:val="0"/>
          <w:numId w:val="1"/>
        </w:numPr>
        <w:pBdr>
          <w:top w:val="nil"/>
          <w:left w:val="nil"/>
          <w:bottom w:val="nil"/>
          <w:right w:val="nil"/>
          <w:between w:val="nil"/>
        </w:pBdr>
        <w:contextualSpacing w:val="0"/>
        <w:rPr>
          <w:del w:id="25" w:author="maham saleem" w:date="2021-11-15T14:19:00Z"/>
          <w:rFonts w:asciiTheme="majorBidi" w:hAnsiTheme="majorBidi" w:cstheme="majorBidi"/>
          <w:color w:val="222222"/>
          <w:sz w:val="24"/>
          <w:szCs w:val="24"/>
          <w:shd w:val="clear" w:color="auto" w:fill="FFFFFF"/>
        </w:rPr>
      </w:pPr>
      <w:del w:id="26" w:author="maham saleem" w:date="2021-11-15T14:19:00Z">
        <w:r w:rsidRPr="009B10C9" w:rsidDel="008A3804">
          <w:rPr>
            <w:rFonts w:asciiTheme="majorBidi" w:hAnsiTheme="majorBidi" w:cstheme="majorBidi"/>
            <w:color w:val="222222"/>
            <w:sz w:val="24"/>
            <w:szCs w:val="24"/>
            <w:shd w:val="clear" w:color="auto" w:fill="FFFFFF"/>
          </w:rPr>
          <w:delText xml:space="preserve">Plagiarism will result in </w:delText>
        </w:r>
        <w:r w:rsidRPr="009B10C9" w:rsidDel="008A3804">
          <w:rPr>
            <w:rFonts w:asciiTheme="majorBidi" w:hAnsiTheme="majorBidi" w:cstheme="majorBidi"/>
            <w:b/>
            <w:bCs/>
            <w:color w:val="222222"/>
            <w:sz w:val="24"/>
            <w:szCs w:val="24"/>
            <w:shd w:val="clear" w:color="auto" w:fill="FFFFFF"/>
          </w:rPr>
          <w:delText>F</w:delText>
        </w:r>
        <w:r w:rsidRPr="009B10C9" w:rsidDel="008A3804">
          <w:rPr>
            <w:rFonts w:asciiTheme="majorBidi" w:hAnsiTheme="majorBidi" w:cstheme="majorBidi"/>
            <w:color w:val="222222"/>
            <w:sz w:val="24"/>
            <w:szCs w:val="24"/>
            <w:shd w:val="clear" w:color="auto" w:fill="FFFFFF"/>
          </w:rPr>
          <w:delText xml:space="preserve"> grade in lab.</w:delText>
        </w:r>
      </w:del>
    </w:p>
    <w:p w14:paraId="0B00B969" w14:textId="2E095D67" w:rsidR="004E5FC9" w:rsidRPr="009B10C9" w:rsidDel="00F43A38" w:rsidRDefault="004E5FC9" w:rsidP="004E5FC9">
      <w:pPr>
        <w:pStyle w:val="Title"/>
        <w:numPr>
          <w:ilvl w:val="0"/>
          <w:numId w:val="1"/>
        </w:numPr>
        <w:pBdr>
          <w:top w:val="nil"/>
          <w:left w:val="nil"/>
          <w:bottom w:val="nil"/>
          <w:right w:val="nil"/>
          <w:between w:val="nil"/>
        </w:pBdr>
        <w:contextualSpacing w:val="0"/>
        <w:rPr>
          <w:del w:id="27" w:author="Hamna Waseem" w:date="2020-11-03T09:57:00Z"/>
          <w:rFonts w:asciiTheme="majorBidi" w:hAnsiTheme="majorBidi" w:cstheme="majorBidi"/>
          <w:color w:val="222222"/>
          <w:sz w:val="24"/>
          <w:szCs w:val="24"/>
          <w:shd w:val="clear" w:color="auto" w:fill="FFFFFF"/>
        </w:rPr>
      </w:pPr>
      <w:del w:id="28" w:author="Hamna Waseem" w:date="2020-11-03T09:57:00Z">
        <w:r w:rsidRPr="009B10C9" w:rsidDel="00F43A38">
          <w:rPr>
            <w:rFonts w:asciiTheme="majorBidi" w:hAnsiTheme="majorBidi" w:cstheme="majorBidi"/>
            <w:color w:val="222222"/>
            <w:sz w:val="24"/>
            <w:szCs w:val="24"/>
            <w:shd w:val="clear" w:color="auto" w:fill="FFFFFF"/>
          </w:rPr>
          <w:delText xml:space="preserve">Submission path: Section-X (here X will be your section A or B or C) </w:delText>
        </w:r>
      </w:del>
    </w:p>
    <w:p w14:paraId="35D5A78C" w14:textId="1E8AE4A5" w:rsidR="004E5FC9" w:rsidRPr="009B10C9" w:rsidDel="00F43A38" w:rsidRDefault="004E5FC9" w:rsidP="004E5FC9">
      <w:pPr>
        <w:pStyle w:val="Title"/>
        <w:pBdr>
          <w:top w:val="nil"/>
          <w:left w:val="nil"/>
          <w:bottom w:val="nil"/>
          <w:right w:val="nil"/>
          <w:between w:val="nil"/>
        </w:pBdr>
        <w:ind w:firstLine="360"/>
        <w:contextualSpacing w:val="0"/>
        <w:rPr>
          <w:del w:id="29" w:author="Hamna Waseem" w:date="2020-11-03T09:57:00Z"/>
          <w:rFonts w:asciiTheme="majorBidi" w:hAnsiTheme="majorBidi" w:cstheme="majorBidi"/>
          <w:color w:val="222222"/>
          <w:sz w:val="24"/>
          <w:szCs w:val="24"/>
          <w:shd w:val="clear" w:color="auto" w:fill="FFFFFF"/>
        </w:rPr>
      </w:pPr>
      <w:del w:id="30" w:author="Hamna Waseem" w:date="2020-11-03T09:57:00Z">
        <w:r w:rsidRPr="009B10C9" w:rsidDel="00F43A38">
          <w:rPr>
            <w:rFonts w:asciiTheme="majorBidi" w:hAnsiTheme="majorBidi" w:cstheme="majorBidi"/>
            <w:color w:val="222222"/>
            <w:sz w:val="24"/>
            <w:szCs w:val="24"/>
            <w:shd w:val="clear" w:color="auto" w:fill="FFFFFF"/>
          </w:rPr>
          <w:delText xml:space="preserve">       </w:delText>
        </w:r>
        <w:r w:rsidR="00EC29B9" w:rsidDel="00F43A38">
          <w:rPr>
            <w:rStyle w:val="Hyperlink"/>
            <w:rFonts w:asciiTheme="majorBidi" w:hAnsiTheme="majorBidi" w:cstheme="majorBidi"/>
            <w:shd w:val="clear" w:color="auto" w:fill="FFFFFF"/>
          </w:rPr>
          <w:fldChar w:fldCharType="begin"/>
        </w:r>
        <w:r w:rsidR="00EC29B9" w:rsidDel="00F43A38">
          <w:rPr>
            <w:rStyle w:val="Hyperlink"/>
            <w:rFonts w:asciiTheme="majorBidi" w:hAnsiTheme="majorBidi" w:cstheme="majorBidi"/>
            <w:sz w:val="24"/>
            <w:szCs w:val="24"/>
            <w:shd w:val="clear" w:color="auto" w:fill="FFFFFF"/>
          </w:rPr>
          <w:delInstrText xml:space="preserve"> HYPERLINK "file:///\\\\sandata\\xeon\\Fall%202018\\Shakeel%20Zafar\\MID%20COAL\\Section-X\\Q1%20or%20Q2" </w:delInstrText>
        </w:r>
        <w:r w:rsidR="00EC29B9" w:rsidDel="00F43A38">
          <w:rPr>
            <w:rStyle w:val="Hyperlink"/>
            <w:rFonts w:asciiTheme="majorBidi" w:hAnsiTheme="majorBidi" w:cstheme="majorBidi"/>
            <w:shd w:val="clear" w:color="auto" w:fill="FFFFFF"/>
          </w:rPr>
          <w:fldChar w:fldCharType="separate"/>
        </w:r>
        <w:r w:rsidR="007F78D9" w:rsidRPr="00B709FB" w:rsidDel="00F43A38">
          <w:rPr>
            <w:rStyle w:val="Hyperlink"/>
            <w:rFonts w:asciiTheme="majorBidi" w:hAnsiTheme="majorBidi" w:cstheme="majorBidi"/>
            <w:sz w:val="24"/>
            <w:szCs w:val="24"/>
            <w:shd w:val="clear" w:color="auto" w:fill="FFFFFF"/>
          </w:rPr>
          <w:delText>\\sandata\xeon\Fall 2018\Shakeel Zafar\MID COAL\Section-X\Q1 or Q2</w:delText>
        </w:r>
        <w:r w:rsidR="00EC29B9" w:rsidDel="00F43A38">
          <w:rPr>
            <w:rStyle w:val="Hyperlink"/>
            <w:rFonts w:asciiTheme="majorBidi" w:hAnsiTheme="majorBidi" w:cstheme="majorBidi"/>
            <w:shd w:val="clear" w:color="auto" w:fill="FFFFFF"/>
          </w:rPr>
          <w:fldChar w:fldCharType="end"/>
        </w:r>
      </w:del>
    </w:p>
    <w:p w14:paraId="24580E61" w14:textId="3C7CD3E5" w:rsidR="00F10A33" w:rsidRDefault="004E5FC9" w:rsidP="00F10A33">
      <w:pPr>
        <w:widowControl/>
        <w:numPr>
          <w:ilvl w:val="0"/>
          <w:numId w:val="2"/>
        </w:numPr>
        <w:suppressAutoHyphens w:val="0"/>
        <w:autoSpaceDN/>
        <w:spacing w:line="0" w:lineRule="atLeast"/>
        <w:textAlignment w:val="auto"/>
        <w:rPr>
          <w:ins w:id="31" w:author="maham saleem" w:date="2021-11-15T14:18:00Z"/>
          <w:rFonts w:ascii="Times New Roman" w:eastAsia="Times New Roman" w:hAnsi="Times New Roman"/>
        </w:rPr>
      </w:pPr>
      <w:del w:id="32" w:author="maham saleem" w:date="2021-11-15T14:19:00Z">
        <w:r w:rsidRPr="009B10C9" w:rsidDel="00F10A33">
          <w:rPr>
            <w:rFonts w:asciiTheme="majorBidi" w:hAnsiTheme="majorBidi" w:cstheme="majorBidi"/>
            <w:color w:val="222222"/>
            <w:shd w:val="clear" w:color="auto" w:fill="FFFFFF"/>
          </w:rPr>
          <w:delText xml:space="preserve">Code must be </w:delText>
        </w:r>
        <w:r w:rsidRPr="009B10C9" w:rsidDel="00F10A33">
          <w:rPr>
            <w:rFonts w:asciiTheme="majorBidi" w:hAnsiTheme="majorBidi" w:cstheme="majorBidi"/>
            <w:b/>
            <w:bCs/>
            <w:color w:val="222222"/>
            <w:shd w:val="clear" w:color="auto" w:fill="FFFFFF"/>
          </w:rPr>
          <w:delText>in</w:delText>
        </w:r>
        <w:r w:rsidR="00E43CD6" w:rsidDel="00F10A33">
          <w:rPr>
            <w:rFonts w:asciiTheme="majorBidi" w:hAnsiTheme="majorBidi" w:cstheme="majorBidi"/>
            <w:b/>
            <w:bCs/>
            <w:color w:val="222222"/>
            <w:shd w:val="clear" w:color="auto" w:fill="FFFFFF"/>
          </w:rPr>
          <w:delText>d</w:delText>
        </w:r>
        <w:r w:rsidRPr="009B10C9" w:rsidDel="00F10A33">
          <w:rPr>
            <w:rFonts w:asciiTheme="majorBidi" w:hAnsiTheme="majorBidi" w:cstheme="majorBidi"/>
            <w:b/>
            <w:bCs/>
            <w:color w:val="222222"/>
            <w:shd w:val="clear" w:color="auto" w:fill="FFFFFF"/>
          </w:rPr>
          <w:delText>en</w:delText>
        </w:r>
        <w:r w:rsidR="00E43CD6" w:rsidDel="00F10A33">
          <w:rPr>
            <w:rFonts w:asciiTheme="majorBidi" w:hAnsiTheme="majorBidi" w:cstheme="majorBidi"/>
            <w:b/>
            <w:bCs/>
            <w:color w:val="222222"/>
            <w:shd w:val="clear" w:color="auto" w:fill="FFFFFF"/>
          </w:rPr>
          <w:delText>t</w:delText>
        </w:r>
        <w:r w:rsidRPr="009B10C9" w:rsidDel="00F10A33">
          <w:rPr>
            <w:rFonts w:asciiTheme="majorBidi" w:hAnsiTheme="majorBidi" w:cstheme="majorBidi"/>
            <w:b/>
            <w:bCs/>
            <w:color w:val="222222"/>
            <w:shd w:val="clear" w:color="auto" w:fill="FFFFFF"/>
          </w:rPr>
          <w:delText>ed</w:delText>
        </w:r>
        <w:r w:rsidR="00935FA0" w:rsidDel="00F10A33">
          <w:rPr>
            <w:rFonts w:asciiTheme="majorBidi" w:hAnsiTheme="majorBidi" w:cstheme="majorBidi"/>
            <w:b/>
            <w:bCs/>
            <w:color w:val="222222"/>
            <w:shd w:val="clear" w:color="auto" w:fill="FFFFFF"/>
          </w:rPr>
          <w:delText xml:space="preserve"> properly</w:delText>
        </w:r>
        <w:r w:rsidRPr="009B10C9" w:rsidDel="00F10A33">
          <w:rPr>
            <w:rFonts w:asciiTheme="majorBidi" w:hAnsiTheme="majorBidi" w:cstheme="majorBidi"/>
            <w:color w:val="222222"/>
            <w:shd w:val="clear" w:color="auto" w:fill="FFFFFF"/>
          </w:rPr>
          <w:delText xml:space="preserve">, failure to comply will </w:delText>
        </w:r>
        <w:r w:rsidR="009C62C8" w:rsidDel="00F10A33">
          <w:rPr>
            <w:rFonts w:asciiTheme="majorBidi" w:hAnsiTheme="majorBidi" w:cstheme="majorBidi"/>
            <w:color w:val="222222"/>
            <w:shd w:val="clear" w:color="auto" w:fill="FFFFFF"/>
          </w:rPr>
          <w:delText>incur a penalty</w:delText>
        </w:r>
        <w:r w:rsidRPr="009B10C9" w:rsidDel="00F10A33">
          <w:rPr>
            <w:rFonts w:asciiTheme="majorBidi" w:hAnsiTheme="majorBidi" w:cstheme="majorBidi"/>
            <w:color w:val="222222"/>
            <w:shd w:val="clear" w:color="auto" w:fill="FFFFFF"/>
          </w:rPr>
          <w:delText>.</w:delText>
        </w:r>
      </w:del>
      <w:ins w:id="33" w:author="maham saleem" w:date="2021-11-15T14:18:00Z">
        <w:r w:rsidR="00F10A33">
          <w:rPr>
            <w:rFonts w:ascii="Times New Roman" w:eastAsia="Times New Roman" w:hAnsi="Times New Roman"/>
          </w:rPr>
          <w:t>Submit both questions on Google Classroom as well.</w:t>
        </w:r>
      </w:ins>
    </w:p>
    <w:p w14:paraId="612C7747" w14:textId="77777777" w:rsidR="00F10A33" w:rsidRDefault="00F10A33" w:rsidP="00F10A33">
      <w:pPr>
        <w:spacing w:line="54" w:lineRule="exact"/>
        <w:rPr>
          <w:ins w:id="34" w:author="maham saleem" w:date="2021-11-15T14:18:00Z"/>
          <w:rFonts w:ascii="Times New Roman" w:eastAsia="Times New Roman" w:hAnsi="Times New Roman"/>
        </w:rPr>
      </w:pPr>
    </w:p>
    <w:p w14:paraId="01E8C90C" w14:textId="77777777" w:rsidR="00F10A33" w:rsidRDefault="00F10A33" w:rsidP="00F10A33">
      <w:pPr>
        <w:widowControl/>
        <w:numPr>
          <w:ilvl w:val="0"/>
          <w:numId w:val="2"/>
        </w:numPr>
        <w:suppressAutoHyphens w:val="0"/>
        <w:autoSpaceDN/>
        <w:spacing w:line="0" w:lineRule="atLeast"/>
        <w:textAlignment w:val="auto"/>
        <w:rPr>
          <w:ins w:id="35" w:author="maham saleem" w:date="2021-11-15T14:18:00Z"/>
          <w:rFonts w:ascii="Times New Roman" w:eastAsia="Times New Roman" w:hAnsi="Times New Roman"/>
          <w:sz w:val="22"/>
        </w:rPr>
      </w:pPr>
      <w:ins w:id="36" w:author="maham saleem" w:date="2021-11-15T14:18:00Z">
        <w:r>
          <w:rPr>
            <w:rFonts w:ascii="Times New Roman" w:eastAsia="Times New Roman" w:hAnsi="Times New Roman"/>
          </w:rPr>
          <w:t xml:space="preserve">Your code should be </w:t>
        </w:r>
        <w:r w:rsidRPr="00F14727">
          <w:rPr>
            <w:rFonts w:ascii="Times New Roman" w:eastAsia="Times New Roman" w:hAnsi="Times New Roman"/>
            <w:b/>
            <w:bCs/>
            <w:rPrChange w:id="37" w:author="maham saleem" w:date="2021-11-15T14:19:00Z">
              <w:rPr>
                <w:rFonts w:ascii="Times New Roman" w:eastAsia="Times New Roman" w:hAnsi="Times New Roman"/>
              </w:rPr>
            </w:rPrChange>
          </w:rPr>
          <w:t>intended</w:t>
        </w:r>
        <w:r>
          <w:rPr>
            <w:rFonts w:ascii="Times New Roman" w:eastAsia="Times New Roman" w:hAnsi="Times New Roman"/>
          </w:rPr>
          <w:t xml:space="preserve"> and commented properly. Use meaningful label names.</w:t>
        </w:r>
      </w:ins>
    </w:p>
    <w:p w14:paraId="5A757433" w14:textId="77777777" w:rsidR="00F10A33" w:rsidRDefault="00F10A33" w:rsidP="00F10A33">
      <w:pPr>
        <w:spacing w:line="65" w:lineRule="exact"/>
        <w:rPr>
          <w:ins w:id="38" w:author="maham saleem" w:date="2021-11-15T14:18:00Z"/>
          <w:rFonts w:ascii="Times New Roman" w:eastAsia="Times New Roman" w:hAnsi="Times New Roman"/>
        </w:rPr>
      </w:pPr>
    </w:p>
    <w:p w14:paraId="66F7B420" w14:textId="6E4B8519" w:rsidR="00F10A33" w:rsidRDefault="00F10A33" w:rsidP="00F10A33">
      <w:pPr>
        <w:widowControl/>
        <w:numPr>
          <w:ilvl w:val="0"/>
          <w:numId w:val="2"/>
        </w:numPr>
        <w:suppressAutoHyphens w:val="0"/>
        <w:autoSpaceDN/>
        <w:spacing w:line="268" w:lineRule="auto"/>
        <w:ind w:right="480"/>
        <w:textAlignment w:val="auto"/>
        <w:rPr>
          <w:ins w:id="39" w:author="maham saleem" w:date="2021-11-15T14:18:00Z"/>
          <w:rFonts w:ascii="Times New Roman" w:eastAsia="Times New Roman" w:hAnsi="Times New Roman"/>
          <w:sz w:val="22"/>
        </w:rPr>
      </w:pPr>
      <w:ins w:id="40" w:author="maham saleem" w:date="2021-11-15T14:18:00Z">
        <w:r>
          <w:rPr>
            <w:rFonts w:ascii="Times New Roman" w:eastAsia="Times New Roman" w:hAnsi="Times New Roman"/>
          </w:rPr>
          <w:t xml:space="preserve">It is your responsibility to save your code from being copied. All matching codes will be considered cheating cases. PLAGIARISM will result in forwarding of case to Disciplinary Committee and negative marks in Lab </w:t>
        </w:r>
      </w:ins>
      <w:ins w:id="41" w:author="maham saleem" w:date="2022-10-19T13:24:00Z">
        <w:r w:rsidR="00117197">
          <w:rPr>
            <w:rFonts w:ascii="Times New Roman" w:eastAsia="Times New Roman" w:hAnsi="Times New Roman"/>
          </w:rPr>
          <w:t>Mid</w:t>
        </w:r>
      </w:ins>
      <w:ins w:id="42" w:author="maham saleem" w:date="2021-11-15T14:18:00Z">
        <w:r>
          <w:rPr>
            <w:rFonts w:ascii="Times New Roman" w:eastAsia="Times New Roman" w:hAnsi="Times New Roman"/>
          </w:rPr>
          <w:t>.</w:t>
        </w:r>
      </w:ins>
    </w:p>
    <w:p w14:paraId="32175714" w14:textId="77777777" w:rsidR="00F10A33" w:rsidRPr="00F10A33" w:rsidRDefault="00F10A33">
      <w:pPr>
        <w:rPr>
          <w:rPrChange w:id="43" w:author="maham saleem" w:date="2021-11-15T14:18:00Z">
            <w:rPr>
              <w:rFonts w:asciiTheme="majorBidi" w:hAnsiTheme="majorBidi" w:cstheme="majorBidi"/>
              <w:color w:val="222222"/>
              <w:sz w:val="24"/>
              <w:szCs w:val="24"/>
              <w:shd w:val="clear" w:color="auto" w:fill="FFFFFF"/>
            </w:rPr>
          </w:rPrChange>
        </w:rPr>
        <w:pPrChange w:id="44" w:author="maham saleem" w:date="2021-11-15T14:18:00Z">
          <w:pPr>
            <w:pStyle w:val="Title"/>
            <w:numPr>
              <w:numId w:val="2"/>
            </w:numPr>
            <w:pBdr>
              <w:top w:val="nil"/>
              <w:left w:val="nil"/>
              <w:bottom w:val="nil"/>
              <w:right w:val="nil"/>
              <w:between w:val="nil"/>
            </w:pBdr>
            <w:ind w:left="720" w:hanging="360"/>
            <w:contextualSpacing w:val="0"/>
          </w:pPr>
        </w:pPrChange>
      </w:pPr>
    </w:p>
    <w:p w14:paraId="3B9306B1" w14:textId="244299A7" w:rsidR="0049275A" w:rsidRPr="00E43CD6" w:rsidRDefault="002535BC" w:rsidP="00E43CD6">
      <w:pPr>
        <w:rPr>
          <w:rStyle w:val="Emphasis"/>
          <w:rFonts w:asciiTheme="majorBidi" w:hAnsiTheme="majorBidi" w:cstheme="majorBidi"/>
          <w:i w:val="0"/>
          <w:iCs w:val="0"/>
        </w:rPr>
      </w:pPr>
      <w:r w:rsidRPr="002535BC">
        <w:rPr>
          <w:rFonts w:asciiTheme="majorBidi" w:hAnsiTheme="majorBidi" w:cstheme="majorBidi"/>
        </w:rPr>
        <w:t>___________________________________________________________________________</w:t>
      </w:r>
      <w:r>
        <w:rPr>
          <w:rFonts w:asciiTheme="majorBidi" w:hAnsiTheme="majorBidi" w:cstheme="majorBidi"/>
        </w:rPr>
        <w:t>_____</w:t>
      </w:r>
    </w:p>
    <w:p w14:paraId="1B0CF86A" w14:textId="65481BF1" w:rsidR="007E5EB6" w:rsidRDefault="00640F4C">
      <w:pPr>
        <w:pStyle w:val="Textbody"/>
        <w:jc w:val="both"/>
        <w:rPr>
          <w:ins w:id="45" w:author="maham saleem" w:date="2021-11-15T14:21:00Z"/>
          <w:rStyle w:val="Emphasis"/>
          <w:rFonts w:asciiTheme="majorBidi" w:hAnsiTheme="majorBidi" w:cstheme="majorBidi"/>
          <w:b/>
          <w:bCs/>
          <w:i w:val="0"/>
          <w:iCs w:val="0"/>
          <w:u w:val="single"/>
        </w:rPr>
      </w:pPr>
      <w:r w:rsidRPr="009B10C9">
        <w:rPr>
          <w:rStyle w:val="Emphasis"/>
          <w:rFonts w:asciiTheme="majorBidi" w:hAnsiTheme="majorBidi" w:cstheme="majorBidi"/>
          <w:b/>
          <w:bCs/>
          <w:i w:val="0"/>
          <w:iCs w:val="0"/>
          <w:u w:val="single"/>
        </w:rPr>
        <w:t xml:space="preserve">Question </w:t>
      </w:r>
      <w:r w:rsidR="0049275A" w:rsidRPr="009B10C9">
        <w:rPr>
          <w:rStyle w:val="Emphasis"/>
          <w:rFonts w:asciiTheme="majorBidi" w:hAnsiTheme="majorBidi" w:cstheme="majorBidi"/>
          <w:b/>
          <w:bCs/>
          <w:i w:val="0"/>
          <w:iCs w:val="0"/>
          <w:u w:val="single"/>
        </w:rPr>
        <w:t xml:space="preserve"># </w:t>
      </w:r>
      <w:r w:rsidRPr="009B10C9">
        <w:rPr>
          <w:rStyle w:val="Emphasis"/>
          <w:rFonts w:asciiTheme="majorBidi" w:hAnsiTheme="majorBidi" w:cstheme="majorBidi"/>
          <w:b/>
          <w:bCs/>
          <w:i w:val="0"/>
          <w:iCs w:val="0"/>
          <w:u w:val="single"/>
        </w:rPr>
        <w:t>1</w:t>
      </w:r>
      <w:r w:rsidR="0049275A" w:rsidRPr="009B10C9">
        <w:rPr>
          <w:rStyle w:val="Emphasis"/>
          <w:rFonts w:asciiTheme="majorBidi" w:hAnsiTheme="majorBidi" w:cstheme="majorBidi"/>
          <w:b/>
          <w:bCs/>
          <w:i w:val="0"/>
          <w:iCs w:val="0"/>
          <w:u w:val="single"/>
        </w:rPr>
        <w:t>:</w:t>
      </w:r>
      <w:r w:rsidR="00585485">
        <w:rPr>
          <w:rStyle w:val="Emphasis"/>
          <w:rFonts w:asciiTheme="majorBidi" w:hAnsiTheme="majorBidi" w:cstheme="majorBidi"/>
          <w:b/>
          <w:bCs/>
          <w:i w:val="0"/>
          <w:iCs w:val="0"/>
          <w:u w:val="single"/>
        </w:rPr>
        <w:t xml:space="preserve"> </w:t>
      </w:r>
      <w:ins w:id="46" w:author="maham saleem" w:date="2021-11-15T14:25:00Z">
        <w:r w:rsidR="008E3D3C">
          <w:rPr>
            <w:rStyle w:val="Emphasis"/>
            <w:rFonts w:asciiTheme="majorBidi" w:hAnsiTheme="majorBidi" w:cstheme="majorBidi"/>
            <w:b/>
            <w:bCs/>
            <w:i w:val="0"/>
            <w:iCs w:val="0"/>
            <w:u w:val="single"/>
          </w:rPr>
          <w:t>1</w:t>
        </w:r>
      </w:ins>
      <w:del w:id="47" w:author="maham saleem" w:date="2021-11-15T14:25:00Z">
        <w:r w:rsidR="00585485" w:rsidDel="008E3D3C">
          <w:rPr>
            <w:rStyle w:val="Emphasis"/>
            <w:rFonts w:asciiTheme="majorBidi" w:hAnsiTheme="majorBidi" w:cstheme="majorBidi"/>
            <w:b/>
            <w:bCs/>
            <w:i w:val="0"/>
            <w:iCs w:val="0"/>
            <w:u w:val="single"/>
          </w:rPr>
          <w:delText>2</w:delText>
        </w:r>
      </w:del>
      <w:r w:rsidR="00585485">
        <w:rPr>
          <w:rStyle w:val="Emphasis"/>
          <w:rFonts w:asciiTheme="majorBidi" w:hAnsiTheme="majorBidi" w:cstheme="majorBidi"/>
          <w:b/>
          <w:bCs/>
          <w:i w:val="0"/>
          <w:iCs w:val="0"/>
          <w:u w:val="single"/>
        </w:rPr>
        <w:t>0 marks</w:t>
      </w:r>
    </w:p>
    <w:p w14:paraId="16F5F2B0" w14:textId="1DE7BA20" w:rsidR="0075117E" w:rsidRDefault="0075117E" w:rsidP="0075117E">
      <w:pPr>
        <w:pStyle w:val="Textbody"/>
        <w:jc w:val="both"/>
        <w:rPr>
          <w:ins w:id="48" w:author="maham saleem" w:date="2021-11-15T14:22:00Z"/>
          <w:rFonts w:asciiTheme="majorBidi" w:hAnsiTheme="majorBidi" w:cstheme="majorBidi"/>
        </w:rPr>
      </w:pPr>
      <w:ins w:id="49" w:author="maham saleem" w:date="2021-11-15T14:21:00Z">
        <w:r w:rsidRPr="0075117E">
          <w:rPr>
            <w:rFonts w:asciiTheme="majorBidi" w:hAnsiTheme="majorBidi" w:cstheme="majorBidi"/>
            <w:rPrChange w:id="50" w:author="maham saleem" w:date="2021-11-15T14:22:00Z">
              <w:rPr>
                <w:rFonts w:asciiTheme="majorBidi" w:hAnsiTheme="majorBidi" w:cstheme="majorBidi"/>
                <w:u w:val="single"/>
              </w:rPr>
            </w:rPrChange>
          </w:rPr>
          <w:t>Write a program to find the maximum number and the minimum</w:t>
        </w:r>
      </w:ins>
      <w:ins w:id="51" w:author="maham saleem" w:date="2021-11-15T14:22:00Z">
        <w:r>
          <w:rPr>
            <w:rFonts w:asciiTheme="majorBidi" w:hAnsiTheme="majorBidi" w:cstheme="majorBidi"/>
          </w:rPr>
          <w:t xml:space="preserve"> </w:t>
        </w:r>
      </w:ins>
      <w:ins w:id="52" w:author="maham saleem" w:date="2021-11-15T14:21:00Z">
        <w:r w:rsidRPr="0075117E">
          <w:rPr>
            <w:rFonts w:asciiTheme="majorBidi" w:hAnsiTheme="majorBidi" w:cstheme="majorBidi"/>
            <w:rPrChange w:id="53" w:author="maham saleem" w:date="2021-11-15T14:22:00Z">
              <w:rPr>
                <w:rFonts w:asciiTheme="majorBidi" w:hAnsiTheme="majorBidi" w:cstheme="majorBidi"/>
                <w:u w:val="single"/>
              </w:rPr>
            </w:rPrChange>
          </w:rPr>
          <w:t>number from an array of ten numbers.</w:t>
        </w:r>
      </w:ins>
      <w:ins w:id="54" w:author="maham saleem" w:date="2021-11-15T14:22:00Z">
        <w:r w:rsidR="004F3A99">
          <w:rPr>
            <w:rFonts w:asciiTheme="majorBidi" w:hAnsiTheme="majorBidi" w:cstheme="majorBidi"/>
          </w:rPr>
          <w:t xml:space="preserve"> </w:t>
        </w:r>
      </w:ins>
      <w:ins w:id="55" w:author="maham saleem" w:date="2021-11-15T14:23:00Z">
        <w:r w:rsidR="004A097A">
          <w:rPr>
            <w:rFonts w:asciiTheme="majorBidi" w:hAnsiTheme="majorBidi" w:cstheme="majorBidi"/>
          </w:rPr>
          <w:t xml:space="preserve"> </w:t>
        </w:r>
      </w:ins>
      <w:ins w:id="56" w:author="maham saleem" w:date="2021-11-16T20:25:00Z">
        <w:r w:rsidR="00E125A2">
          <w:rPr>
            <w:rFonts w:asciiTheme="majorBidi" w:hAnsiTheme="majorBidi" w:cstheme="majorBidi"/>
          </w:rPr>
          <w:t>Save t</w:t>
        </w:r>
      </w:ins>
      <w:ins w:id="57" w:author="maham saleem" w:date="2021-11-15T14:23:00Z">
        <w:r w:rsidR="004A097A">
          <w:rPr>
            <w:rFonts w:asciiTheme="majorBidi" w:hAnsiTheme="majorBidi" w:cstheme="majorBidi"/>
          </w:rPr>
          <w:t>he maximum and minimum n</w:t>
        </w:r>
      </w:ins>
      <w:ins w:id="58" w:author="maham saleem" w:date="2021-11-15T14:24:00Z">
        <w:r w:rsidR="004A097A">
          <w:rPr>
            <w:rFonts w:asciiTheme="majorBidi" w:hAnsiTheme="majorBidi" w:cstheme="majorBidi"/>
          </w:rPr>
          <w:t xml:space="preserve">umber in any two registers. </w:t>
        </w:r>
      </w:ins>
    </w:p>
    <w:p w14:paraId="01EF6451" w14:textId="2B06D64E" w:rsidR="00E33BC6" w:rsidRPr="0075117E" w:rsidRDefault="004F3A99" w:rsidP="0075117E">
      <w:pPr>
        <w:pStyle w:val="Textbody"/>
        <w:jc w:val="both"/>
        <w:rPr>
          <w:rFonts w:asciiTheme="majorBidi" w:hAnsiTheme="majorBidi" w:cstheme="majorBidi"/>
          <w:rPrChange w:id="59" w:author="maham saleem" w:date="2021-11-15T14:22:00Z">
            <w:rPr>
              <w:rFonts w:asciiTheme="majorBidi" w:hAnsiTheme="majorBidi" w:cstheme="majorBidi"/>
              <w:u w:val="single"/>
            </w:rPr>
          </w:rPrChange>
        </w:rPr>
      </w:pPr>
      <w:ins w:id="60" w:author="maham saleem" w:date="2021-11-15T14:22:00Z">
        <w:r>
          <w:rPr>
            <w:rFonts w:asciiTheme="majorBidi" w:hAnsiTheme="majorBidi" w:cstheme="majorBidi"/>
          </w:rPr>
          <w:t>Sample Array: 7,4,8,2,7,7,9</w:t>
        </w:r>
      </w:ins>
      <w:ins w:id="61" w:author="maham saleem" w:date="2021-11-15T14:23:00Z">
        <w:r>
          <w:rPr>
            <w:rFonts w:asciiTheme="majorBidi" w:hAnsiTheme="majorBidi" w:cstheme="majorBidi"/>
          </w:rPr>
          <w:t>,5,6,1</w:t>
        </w:r>
      </w:ins>
    </w:p>
    <w:p w14:paraId="5BA2B28E" w14:textId="132AA1BF" w:rsidR="007E5EB6" w:rsidRPr="009B10C9" w:rsidDel="0075117E" w:rsidRDefault="00640F4C">
      <w:pPr>
        <w:pStyle w:val="Textbody"/>
        <w:jc w:val="both"/>
        <w:rPr>
          <w:del w:id="62" w:author="maham saleem" w:date="2021-11-15T14:21:00Z"/>
          <w:rFonts w:asciiTheme="majorBidi" w:hAnsiTheme="majorBidi" w:cstheme="majorBidi"/>
        </w:rPr>
      </w:pPr>
      <w:del w:id="63" w:author="maham saleem" w:date="2021-11-15T14:21:00Z">
        <w:r w:rsidRPr="009B10C9" w:rsidDel="0075117E">
          <w:rPr>
            <w:rStyle w:val="Emphasis"/>
            <w:rFonts w:asciiTheme="majorBidi" w:hAnsiTheme="majorBidi" w:cstheme="majorBidi"/>
          </w:rPr>
          <w:delText>Xorq</w:delText>
        </w:r>
        <w:r w:rsidRPr="009B10C9" w:rsidDel="0075117E">
          <w:rPr>
            <w:rFonts w:asciiTheme="majorBidi" w:hAnsiTheme="majorBidi" w:cstheme="majorBidi"/>
          </w:rPr>
          <w:delText xml:space="preserve"> has invented an encryption algorithm which uses bitwise XOR operations extensively. This encryption algorithm uses a sequence of nonnegative integers</w:delText>
        </w:r>
        <m:oMath>
          <m:r>
            <w:rPr>
              <w:rFonts w:ascii="Cambria Math" w:hAnsi="Cambria Math" w:cstheme="majorBidi"/>
            </w:rPr>
            <m:t xml:space="preserve"> x=</m:t>
          </m:r>
          <m:d>
            <m:dPr>
              <m:begChr m:val="["/>
              <m:endChr m:val="]"/>
              <m:ctrlPr>
                <w:rPr>
                  <w:rFonts w:ascii="Cambria Math" w:hAnsi="Cambria Math" w:cstheme="majorBidi"/>
                  <w:i/>
                </w:rPr>
              </m:ctrlPr>
            </m:dPr>
            <m:e>
              <m:r>
                <w:rPr>
                  <w:rFonts w:ascii="Cambria Math" w:hAnsi="Cambria Math" w:cstheme="majorBidi"/>
                </w:rPr>
                <m:t>x</m:t>
              </m:r>
              <m:d>
                <m:dPr>
                  <m:begChr m:val="["/>
                  <m:endChr m:val="]"/>
                  <m:ctrlPr>
                    <w:rPr>
                      <w:rFonts w:ascii="Cambria Math" w:hAnsi="Cambria Math" w:cstheme="majorBidi"/>
                      <w:i/>
                    </w:rPr>
                  </m:ctrlPr>
                </m:dPr>
                <m:e>
                  <m:r>
                    <w:rPr>
                      <w:rFonts w:ascii="Cambria Math" w:hAnsi="Cambria Math" w:cstheme="majorBidi"/>
                    </w:rPr>
                    <m:t>1</m:t>
                  </m:r>
                </m:e>
              </m:d>
              <m:r>
                <w:rPr>
                  <w:rFonts w:ascii="Cambria Math" w:hAnsi="Cambria Math" w:cstheme="majorBidi"/>
                </w:rPr>
                <m:t>,x</m:t>
              </m:r>
              <m:d>
                <m:dPr>
                  <m:begChr m:val="["/>
                  <m:endChr m:val="]"/>
                  <m:ctrlPr>
                    <w:rPr>
                      <w:rFonts w:ascii="Cambria Math" w:hAnsi="Cambria Math" w:cstheme="majorBidi"/>
                      <w:i/>
                    </w:rPr>
                  </m:ctrlPr>
                </m:dPr>
                <m:e>
                  <m:r>
                    <w:rPr>
                      <w:rFonts w:ascii="Cambria Math" w:hAnsi="Cambria Math" w:cstheme="majorBidi"/>
                    </w:rPr>
                    <m:t>2</m:t>
                  </m:r>
                </m:e>
              </m:d>
              <m:r>
                <w:rPr>
                  <w:rFonts w:ascii="Cambria Math" w:hAnsi="Cambria Math" w:cstheme="majorBidi"/>
                </w:rPr>
                <m:t>,x</m:t>
              </m:r>
              <m:d>
                <m:dPr>
                  <m:begChr m:val="["/>
                  <m:endChr m:val="]"/>
                  <m:ctrlPr>
                    <w:rPr>
                      <w:rFonts w:ascii="Cambria Math" w:hAnsi="Cambria Math" w:cstheme="majorBidi"/>
                      <w:i/>
                    </w:rPr>
                  </m:ctrlPr>
                </m:dPr>
                <m:e>
                  <m:r>
                    <w:rPr>
                      <w:rFonts w:ascii="Cambria Math" w:hAnsi="Cambria Math" w:cstheme="majorBidi"/>
                    </w:rPr>
                    <m:t>3</m:t>
                  </m:r>
                </m:e>
              </m:d>
              <m:r>
                <w:rPr>
                  <w:rFonts w:ascii="Cambria Math" w:hAnsi="Cambria Math" w:cstheme="majorBidi"/>
                </w:rPr>
                <m:t>,x</m:t>
              </m:r>
              <m:d>
                <m:dPr>
                  <m:begChr m:val="["/>
                  <m:endChr m:val="]"/>
                  <m:ctrlPr>
                    <w:rPr>
                      <w:rFonts w:ascii="Cambria Math" w:hAnsi="Cambria Math" w:cstheme="majorBidi"/>
                      <w:i/>
                    </w:rPr>
                  </m:ctrlPr>
                </m:dPr>
                <m:e>
                  <m:r>
                    <w:rPr>
                      <w:rFonts w:ascii="Cambria Math" w:hAnsi="Cambria Math" w:cstheme="majorBidi"/>
                    </w:rPr>
                    <m:t>4</m:t>
                  </m:r>
                </m:e>
              </m:d>
              <m:r>
                <w:rPr>
                  <w:rFonts w:ascii="Cambria Math" w:hAnsi="Cambria Math" w:cstheme="majorBidi"/>
                </w:rPr>
                <m:t>,....x</m:t>
              </m:r>
              <m:d>
                <m:dPr>
                  <m:begChr m:val="["/>
                  <m:endChr m:val="]"/>
                  <m:ctrlPr>
                    <w:rPr>
                      <w:rFonts w:ascii="Cambria Math" w:hAnsi="Cambria Math" w:cstheme="majorBidi"/>
                      <w:i/>
                    </w:rPr>
                  </m:ctrlPr>
                </m:dPr>
                <m:e>
                  <m:r>
                    <w:rPr>
                      <w:rFonts w:ascii="Cambria Math" w:hAnsi="Cambria Math" w:cstheme="majorBidi"/>
                    </w:rPr>
                    <m:t>n</m:t>
                  </m:r>
                </m:e>
              </m:d>
            </m:e>
          </m:d>
          <m:r>
            <w:rPr>
              <w:rFonts w:ascii="Cambria Math" w:hAnsi="Cambria Math" w:cstheme="majorBidi"/>
            </w:rPr>
            <m:t xml:space="preserve"> </m:t>
          </m:r>
        </m:oMath>
        <w:r w:rsidRPr="009B10C9" w:rsidDel="0075117E">
          <w:rPr>
            <w:rFonts w:asciiTheme="majorBidi" w:hAnsiTheme="majorBidi" w:cstheme="majorBidi"/>
          </w:rPr>
          <w:delText xml:space="preserve">as its key. To implement this algorithm efficiently, </w:delText>
        </w:r>
        <w:r w:rsidRPr="009B10C9" w:rsidDel="0075117E">
          <w:rPr>
            <w:rStyle w:val="Emphasis"/>
            <w:rFonts w:asciiTheme="majorBidi" w:hAnsiTheme="majorBidi" w:cstheme="majorBidi"/>
          </w:rPr>
          <w:delText>Xorq</w:delText>
        </w:r>
        <w:r w:rsidRPr="009B10C9" w:rsidDel="0075117E">
          <w:rPr>
            <w:rFonts w:asciiTheme="majorBidi" w:hAnsiTheme="majorBidi" w:cstheme="majorBidi"/>
          </w:rPr>
          <w:delText xml:space="preserve"> needs to find maximum value of </w:delText>
        </w:r>
        <w:bookmarkStart w:id="64" w:name="MathJax-Element-2-Frame"/>
        <w:bookmarkEnd w:id="64"/>
        <m:oMath>
          <m:r>
            <w:rPr>
              <w:rFonts w:ascii="Cambria Math" w:hAnsi="Cambria Math" w:cstheme="majorBidi"/>
            </w:rPr>
            <m:t xml:space="preserve">(a </m:t>
          </m:r>
          <m:r>
            <m:rPr>
              <m:sty m:val="b"/>
            </m:rPr>
            <w:rPr>
              <w:rStyle w:val="Emphasis"/>
              <w:rFonts w:ascii="Cambria Math" w:hAnsi="Cambria Math" w:cstheme="majorBidi"/>
            </w:rPr>
            <m:t>⊕</m:t>
          </m:r>
          <m:r>
            <w:rPr>
              <w:rFonts w:ascii="Cambria Math" w:hAnsi="Cambria Math" w:cstheme="majorBidi"/>
            </w:rPr>
            <m:t>x[j])</m:t>
          </m:r>
        </m:oMath>
        <w:r w:rsidRPr="009B10C9" w:rsidDel="0075117E">
          <w:rPr>
            <w:rFonts w:asciiTheme="majorBidi" w:hAnsiTheme="majorBidi" w:cstheme="majorBidi"/>
          </w:rPr>
          <w:delText xml:space="preserve">for given integers </w:delText>
        </w:r>
        <w:r w:rsidRPr="00037030" w:rsidDel="0075117E">
          <w:rPr>
            <w:rFonts w:asciiTheme="majorBidi" w:hAnsiTheme="majorBidi" w:cstheme="majorBidi"/>
            <w:i/>
            <w:iCs/>
          </w:rPr>
          <w:delText xml:space="preserve">a, l </w:delText>
        </w:r>
        <w:bookmarkStart w:id="65" w:name="MathJax-Element-4-Frame"/>
        <w:bookmarkEnd w:id="65"/>
        <w:r w:rsidRPr="00037030" w:rsidDel="0075117E">
          <w:rPr>
            <w:rFonts w:asciiTheme="majorBidi" w:hAnsiTheme="majorBidi" w:cstheme="majorBidi"/>
            <w:i/>
            <w:iCs/>
          </w:rPr>
          <w:delText xml:space="preserve">and </w:delText>
        </w:r>
        <w:bookmarkStart w:id="66" w:name="MathJax-Element-5-Frame"/>
        <w:bookmarkEnd w:id="66"/>
        <w:r w:rsidRPr="00037030" w:rsidDel="0075117E">
          <w:rPr>
            <w:rFonts w:asciiTheme="majorBidi" w:hAnsiTheme="majorBidi" w:cstheme="majorBidi"/>
            <w:i/>
            <w:iCs/>
          </w:rPr>
          <w:delText>r,</w:delText>
        </w:r>
        <w:r w:rsidRPr="009B10C9" w:rsidDel="0075117E">
          <w:rPr>
            <w:rFonts w:asciiTheme="majorBidi" w:hAnsiTheme="majorBidi" w:cstheme="majorBidi"/>
          </w:rPr>
          <w:delText xml:space="preserve"> such that</w:delText>
        </w:r>
        <w:r w:rsidR="009714BB" w:rsidDel="0075117E">
          <w:rPr>
            <w:rFonts w:asciiTheme="majorBidi" w:hAnsiTheme="majorBidi" w:cstheme="majorBidi"/>
          </w:rPr>
          <w:delText xml:space="preserve"> (</w:delText>
        </w:r>
        <w:r w:rsidR="009714BB" w:rsidRPr="007F7204" w:rsidDel="0075117E">
          <w:rPr>
            <w:rFonts w:asciiTheme="majorBidi" w:hAnsiTheme="majorBidi" w:cstheme="majorBidi"/>
            <w:i/>
            <w:iCs/>
          </w:rPr>
          <w:delText>l</w:delText>
        </w:r>
        <m:oMath>
          <m:r>
            <w:rPr>
              <w:rFonts w:ascii="Cambria Math" w:hAnsi="Cambria Math" w:cstheme="majorBidi"/>
            </w:rPr>
            <m:t>≤</m:t>
          </m:r>
        </m:oMath>
        <w:r w:rsidR="00306983" w:rsidRPr="007F7204" w:rsidDel="0075117E">
          <w:rPr>
            <w:rFonts w:asciiTheme="majorBidi" w:hAnsiTheme="majorBidi" w:cstheme="majorBidi"/>
            <w:i/>
            <w:iCs/>
          </w:rPr>
          <w:delText>j</w:delText>
        </w:r>
        <m:oMath>
          <m:r>
            <w:rPr>
              <w:rFonts w:ascii="Cambria Math" w:hAnsi="Cambria Math" w:cstheme="majorBidi"/>
            </w:rPr>
            <m:t>≤r)</m:t>
          </m:r>
        </m:oMath>
        <w:r w:rsidRPr="009B10C9" w:rsidDel="0075117E">
          <w:rPr>
            <w:rFonts w:asciiTheme="majorBidi" w:hAnsiTheme="majorBidi" w:cstheme="majorBidi"/>
          </w:rPr>
          <w:delText xml:space="preserve">. Help </w:delText>
        </w:r>
        <w:r w:rsidRPr="009B10C9" w:rsidDel="0075117E">
          <w:rPr>
            <w:rStyle w:val="Emphasis"/>
            <w:rFonts w:asciiTheme="majorBidi" w:hAnsiTheme="majorBidi" w:cstheme="majorBidi"/>
          </w:rPr>
          <w:delText>Xorq</w:delText>
        </w:r>
        <w:r w:rsidRPr="009B10C9" w:rsidDel="0075117E">
          <w:rPr>
            <w:rFonts w:asciiTheme="majorBidi" w:hAnsiTheme="majorBidi" w:cstheme="majorBidi"/>
          </w:rPr>
          <w:delText xml:space="preserve"> implement this as an assembly subroutine.</w:delText>
        </w:r>
      </w:del>
    </w:p>
    <w:p w14:paraId="0BA8C655" w14:textId="3F920467" w:rsidR="007E5EB6" w:rsidRPr="009B10C9" w:rsidDel="0075117E" w:rsidRDefault="008F352D">
      <w:pPr>
        <w:pStyle w:val="Textbody"/>
        <w:jc w:val="both"/>
        <w:rPr>
          <w:del w:id="67" w:author="maham saleem" w:date="2021-11-15T14:21:00Z"/>
          <w:rFonts w:asciiTheme="majorBidi" w:hAnsiTheme="majorBidi" w:cstheme="majorBidi"/>
        </w:rPr>
      </w:pPr>
      <w:del w:id="68" w:author="maham saleem" w:date="2021-11-15T14:21:00Z">
        <w:r w:rsidRPr="009B10C9" w:rsidDel="0075117E">
          <w:rPr>
            <w:rStyle w:val="SourceText"/>
            <w:rFonts w:asciiTheme="majorBidi" w:hAnsiTheme="majorBidi" w:cstheme="majorBidi"/>
            <w:noProof/>
            <w:lang w:eastAsia="en-US" w:bidi="ar-SA"/>
          </w:rPr>
          <mc:AlternateContent>
            <mc:Choice Requires="wps">
              <w:drawing>
                <wp:anchor distT="45720" distB="45720" distL="114300" distR="114300" simplePos="0" relativeHeight="251659264" behindDoc="0" locked="0" layoutInCell="1" allowOverlap="1" wp14:anchorId="22E83954" wp14:editId="027ABC05">
                  <wp:simplePos x="0" y="0"/>
                  <wp:positionH relativeFrom="margin">
                    <wp:align>right</wp:align>
                  </wp:positionH>
                  <wp:positionV relativeFrom="paragraph">
                    <wp:posOffset>369570</wp:posOffset>
                  </wp:positionV>
                  <wp:extent cx="1656080" cy="870585"/>
                  <wp:effectExtent l="0" t="0" r="2032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870585"/>
                          </a:xfrm>
                          <a:prstGeom prst="rect">
                            <a:avLst/>
                          </a:prstGeom>
                          <a:solidFill>
                            <a:srgbClr val="FFFFFF"/>
                          </a:solidFill>
                          <a:ln w="9525">
                            <a:solidFill>
                              <a:srgbClr val="000000"/>
                            </a:solidFill>
                            <a:miter lim="800000"/>
                            <a:headEnd/>
                            <a:tailEnd/>
                          </a:ln>
                        </wps:spPr>
                        <wps:txbx>
                          <w:txbxContent>
                            <w:p w14:paraId="5D85187D" w14:textId="04FCF94A" w:rsidR="00857EB8" w:rsidRDefault="00857EB8" w:rsidP="00857EB8">
                              <w:pPr>
                                <w:pStyle w:val="PreformattedText"/>
                                <w:spacing w:line="360" w:lineRule="auto"/>
                                <w:jc w:val="both"/>
                              </w:pPr>
                              <w:r>
                                <w:rPr>
                                  <w:rStyle w:val="SourceText"/>
                                </w:rPr>
                                <w:t>j   x[j]    x[j]</w:t>
                              </w:r>
                              <m:oMath>
                                <m:r>
                                  <m:rPr>
                                    <m:sty m:val="b"/>
                                  </m:rPr>
                                  <w:rPr>
                                    <w:rStyle w:val="Emphasis"/>
                                    <w:rFonts w:ascii="Cambria Math" w:hAnsi="Cambria Math" w:cstheme="majorBidi"/>
                                  </w:rPr>
                                  <m:t xml:space="preserve"> ⊕</m:t>
                                </m:r>
                              </m:oMath>
                              <w:r>
                                <w:rPr>
                                  <w:rStyle w:val="SourceText"/>
                                </w:rPr>
                                <w:t>4</w:t>
                              </w:r>
                            </w:p>
                            <w:p w14:paraId="560956C4" w14:textId="77777777" w:rsidR="00857EB8" w:rsidRDefault="00857EB8" w:rsidP="00857EB8">
                              <w:pPr>
                                <w:pStyle w:val="PreformattedText"/>
                                <w:jc w:val="both"/>
                              </w:pPr>
                              <w:r>
                                <w:rPr>
                                  <w:rStyle w:val="SourceText"/>
                                </w:rPr>
                                <w:t>0   3       7</w:t>
                              </w:r>
                            </w:p>
                            <w:p w14:paraId="3F52717F" w14:textId="77777777" w:rsidR="00857EB8" w:rsidRDefault="00857EB8" w:rsidP="00857EB8">
                              <w:pPr>
                                <w:pStyle w:val="PreformattedText"/>
                                <w:jc w:val="both"/>
                              </w:pPr>
                              <w:r>
                                <w:rPr>
                                  <w:rStyle w:val="SourceText"/>
                                </w:rPr>
                                <w:t>1   5       1</w:t>
                              </w:r>
                            </w:p>
                            <w:p w14:paraId="58D8FC3D" w14:textId="77777777" w:rsidR="00857EB8" w:rsidRDefault="00857EB8" w:rsidP="00857EB8">
                              <w:pPr>
                                <w:pStyle w:val="PreformattedText"/>
                                <w:spacing w:after="283"/>
                                <w:jc w:val="both"/>
                              </w:pPr>
                              <w:r>
                                <w:rPr>
                                  <w:rStyle w:val="SourceText"/>
                                </w:rPr>
                                <w:t>2   9       13</w:t>
                              </w:r>
                            </w:p>
                            <w:p w14:paraId="3AA3DCB2" w14:textId="46C8387B" w:rsidR="00857EB8" w:rsidRDefault="00857E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E83954" id="_x0000_t202" coordsize="21600,21600" o:spt="202" path="m,l,21600r21600,l21600,xe">
                  <v:stroke joinstyle="miter"/>
                  <v:path gradientshapeok="t" o:connecttype="rect"/>
                </v:shapetype>
                <v:shape id="Text Box 2" o:spid="_x0000_s1026" type="#_x0000_t202" style="position:absolute;left:0;text-align:left;margin-left:79.2pt;margin-top:29.1pt;width:130.4pt;height:68.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">
                  <v:textbox>
                    <w:txbxContent>
                      <w:p w14:paraId="5D85187D" w14:textId="04FCF94A" w:rsidR="00857EB8" w:rsidRDefault="00857EB8" w:rsidP="00857EB8">
                        <w:pPr>
                          <w:pStyle w:val="PreformattedText"/>
                          <w:spacing w:line="360" w:lineRule="auto"/>
                          <w:jc w:val="both"/>
                        </w:pPr>
                        <w:r>
                          <w:rPr>
                            <w:rStyle w:val="SourceText"/>
                          </w:rPr>
                          <w:t>j   x[j]    x[j]</w:t>
                        </w:r>
                        <m:oMath>
                          <m:r>
                            <m:rPr>
                              <m:sty m:val="b"/>
                            </m:rPr>
                            <w:rPr>
                              <w:rStyle w:val="Emphasis"/>
                              <w:rFonts w:ascii="Cambria Math" w:hAnsi="Cambria Math" w:cstheme="majorBidi"/>
                            </w:rPr>
                            <m:t xml:space="preserve"> ⊕</m:t>
                          </m:r>
                        </m:oMath>
                        <w:r>
                          <w:rPr>
                            <w:rStyle w:val="SourceText"/>
                          </w:rPr>
                          <w:t>4</w:t>
                        </w:r>
                      </w:p>
                      <w:p w14:paraId="560956C4" w14:textId="77777777" w:rsidR="00857EB8" w:rsidRDefault="00857EB8" w:rsidP="00857EB8">
                        <w:pPr>
                          <w:pStyle w:val="PreformattedText"/>
                          <w:jc w:val="both"/>
                        </w:pPr>
                        <w:r>
                          <w:rPr>
                            <w:rStyle w:val="SourceText"/>
                          </w:rPr>
                          <w:t>0   3       7</w:t>
                        </w:r>
                      </w:p>
                      <w:p w14:paraId="3F52717F" w14:textId="77777777" w:rsidR="00857EB8" w:rsidRDefault="00857EB8" w:rsidP="00857EB8">
                        <w:pPr>
                          <w:pStyle w:val="PreformattedText"/>
                          <w:jc w:val="both"/>
                        </w:pPr>
                        <w:r>
                          <w:rPr>
                            <w:rStyle w:val="SourceText"/>
                          </w:rPr>
                          <w:t>1   5       1</w:t>
                        </w:r>
                      </w:p>
                      <w:p w14:paraId="58D8FC3D" w14:textId="77777777" w:rsidR="00857EB8" w:rsidRDefault="00857EB8" w:rsidP="00857EB8">
                        <w:pPr>
                          <w:pStyle w:val="PreformattedText"/>
                          <w:spacing w:after="283"/>
                          <w:jc w:val="both"/>
                        </w:pPr>
                        <w:r>
                          <w:rPr>
                            <w:rStyle w:val="SourceText"/>
                          </w:rPr>
                          <w:t>2   9       13</w:t>
                        </w:r>
                      </w:p>
                      <w:p w14:paraId="3AA3DCB2" w14:textId="46C8387B" w:rsidR="00857EB8" w:rsidRDefault="00857EB8"/>
                    </w:txbxContent>
                  </v:textbox>
                  <w10:wrap type="square" anchorx="margin"/>
                </v:shape>
              </w:pict>
            </mc:Fallback>
          </mc:AlternateContent>
        </w:r>
        <w:r w:rsidR="00640F4C" w:rsidRPr="009B10C9" w:rsidDel="0075117E">
          <w:rPr>
            <w:rFonts w:asciiTheme="majorBidi" w:hAnsiTheme="majorBidi" w:cstheme="majorBidi"/>
          </w:rPr>
          <w:delText>The subroutine takes the following paramete</w:delText>
        </w:r>
        <w:r w:rsidR="005E3634" w:rsidDel="0075117E">
          <w:rPr>
            <w:rFonts w:asciiTheme="majorBidi" w:hAnsiTheme="majorBidi" w:cstheme="majorBidi"/>
          </w:rPr>
          <w:delText>rs</w:delText>
        </w:r>
        <w:r w:rsidR="005545D2" w:rsidDel="0075117E">
          <w:rPr>
            <w:rFonts w:asciiTheme="majorBidi" w:hAnsiTheme="majorBidi" w:cstheme="majorBidi"/>
          </w:rPr>
          <w:delText xml:space="preserve"> through the stack</w:delText>
        </w:r>
        <w:r w:rsidR="005E3634" w:rsidDel="0075117E">
          <w:rPr>
            <w:rFonts w:asciiTheme="majorBidi" w:hAnsiTheme="majorBidi" w:cstheme="majorBidi"/>
          </w:rPr>
          <w:delText xml:space="preserve">: address of array </w:delText>
        </w:r>
        <w:r w:rsidR="005E3634" w:rsidRPr="007E5DC6" w:rsidDel="0075117E">
          <w:rPr>
            <w:rFonts w:asciiTheme="majorBidi" w:hAnsiTheme="majorBidi" w:cstheme="majorBidi"/>
            <w:i/>
            <w:iCs/>
          </w:rPr>
          <w:delText xml:space="preserve">x, a, l, </w:delText>
        </w:r>
        <w:r w:rsidR="00640F4C" w:rsidRPr="007E5DC6" w:rsidDel="0075117E">
          <w:rPr>
            <w:rFonts w:asciiTheme="majorBidi" w:hAnsiTheme="majorBidi" w:cstheme="majorBidi"/>
            <w:i/>
            <w:iCs/>
          </w:rPr>
          <w:delText>r</w:delText>
        </w:r>
        <w:r w:rsidR="00640F4C" w:rsidRPr="009B10C9" w:rsidDel="0075117E">
          <w:rPr>
            <w:rFonts w:asciiTheme="majorBidi" w:hAnsiTheme="majorBidi" w:cstheme="majorBidi"/>
          </w:rPr>
          <w:delText xml:space="preserve"> and returns the maximum of </w:delText>
        </w:r>
        <w:r w:rsidR="009A035B" w:rsidDel="0075117E">
          <w:rPr>
            <w:rFonts w:asciiTheme="majorBidi" w:hAnsiTheme="majorBidi" w:cstheme="majorBidi"/>
          </w:rPr>
          <w:delText>(</w:delText>
        </w:r>
        <w:r w:rsidR="00B85965" w:rsidDel="0075117E">
          <w:rPr>
            <w:rFonts w:asciiTheme="majorBidi" w:hAnsiTheme="majorBidi" w:cstheme="majorBidi"/>
            <w:i/>
            <w:iCs/>
          </w:rPr>
          <w:delText>x[j]</w:delText>
        </w:r>
        <m:oMath>
          <m:r>
            <m:rPr>
              <m:sty m:val="b"/>
            </m:rPr>
            <w:rPr>
              <w:rStyle w:val="Emphasis"/>
              <w:rFonts w:ascii="Cambria Math" w:hAnsi="Cambria Math" w:cstheme="majorBidi"/>
            </w:rPr>
            <m:t xml:space="preserve"> ⊕</m:t>
          </m:r>
        </m:oMath>
        <w:r w:rsidR="00B85965" w:rsidDel="0075117E">
          <w:rPr>
            <w:rFonts w:asciiTheme="majorBidi" w:hAnsiTheme="majorBidi" w:cstheme="majorBidi"/>
            <w:i/>
            <w:iCs/>
          </w:rPr>
          <w:delText>a</w:delText>
        </w:r>
        <w:r w:rsidR="009A035B" w:rsidDel="0075117E">
          <w:rPr>
            <w:rFonts w:asciiTheme="majorBidi" w:hAnsiTheme="majorBidi" w:cstheme="majorBidi"/>
            <w:i/>
            <w:iCs/>
          </w:rPr>
          <w:delText>)</w:delText>
        </w:r>
        <w:r w:rsidR="00B85965" w:rsidRPr="00B85965" w:rsidDel="0075117E">
          <w:rPr>
            <w:rFonts w:asciiTheme="majorBidi" w:hAnsiTheme="majorBidi" w:cstheme="majorBidi"/>
            <w:iCs/>
          </w:rPr>
          <w:delText xml:space="preserve"> </w:delText>
        </w:r>
        <w:r w:rsidR="005E3634" w:rsidDel="0075117E">
          <w:rPr>
            <w:rFonts w:asciiTheme="majorBidi" w:hAnsiTheme="majorBidi" w:cstheme="majorBidi"/>
            <w:iCs/>
          </w:rPr>
          <w:delText xml:space="preserve">in </w:delText>
        </w:r>
        <w:r w:rsidR="005545D2" w:rsidDel="0075117E">
          <w:rPr>
            <w:rFonts w:asciiTheme="majorBidi" w:hAnsiTheme="majorBidi" w:cstheme="majorBidi"/>
            <w:iCs/>
          </w:rPr>
          <w:delText xml:space="preserve">DX </w:delText>
        </w:r>
        <w:r w:rsidR="005E3634" w:rsidDel="0075117E">
          <w:rPr>
            <w:rFonts w:asciiTheme="majorBidi" w:hAnsiTheme="majorBidi" w:cstheme="majorBidi"/>
            <w:iCs/>
          </w:rPr>
          <w:delText>register</w:delText>
        </w:r>
        <w:r w:rsidR="005545D2" w:rsidDel="0075117E">
          <w:rPr>
            <w:rFonts w:asciiTheme="majorBidi" w:hAnsiTheme="majorBidi" w:cstheme="majorBidi"/>
            <w:iCs/>
          </w:rPr>
          <w:delText>.</w:delText>
        </w:r>
        <w:r w:rsidR="005E3634" w:rsidDel="0075117E">
          <w:rPr>
            <w:rFonts w:asciiTheme="majorBidi" w:hAnsiTheme="majorBidi" w:cstheme="majorBidi"/>
            <w:iCs/>
          </w:rPr>
          <w:delText xml:space="preserve"> </w:delText>
        </w:r>
        <w:r w:rsidR="00B85965" w:rsidDel="0075117E">
          <w:rPr>
            <w:rFonts w:asciiTheme="majorBidi" w:hAnsiTheme="majorBidi" w:cstheme="majorBidi"/>
            <w:iCs/>
          </w:rPr>
          <w:delText>(Here ‘</w:delText>
        </w:r>
        <m:oMath>
          <m:r>
            <m:rPr>
              <m:sty m:val="b"/>
            </m:rPr>
            <w:rPr>
              <w:rStyle w:val="Emphasis"/>
              <w:rFonts w:ascii="Cambria Math" w:hAnsi="Cambria Math" w:cstheme="majorBidi"/>
            </w:rPr>
            <m:t>⊕</m:t>
          </m:r>
        </m:oMath>
        <w:r w:rsidR="00B85965" w:rsidDel="0075117E">
          <w:rPr>
            <w:rFonts w:asciiTheme="majorBidi" w:hAnsiTheme="majorBidi" w:cstheme="majorBidi"/>
            <w:iCs/>
          </w:rPr>
          <w:delText>’ stands for xor</w:delText>
        </w:r>
        <w:r w:rsidR="00096B60" w:rsidDel="0075117E">
          <w:rPr>
            <w:rFonts w:asciiTheme="majorBidi" w:hAnsiTheme="majorBidi" w:cstheme="majorBidi"/>
            <w:iCs/>
          </w:rPr>
          <w:delText xml:space="preserve"> operati</w:delText>
        </w:r>
        <w:r w:rsidR="004B55B6" w:rsidDel="0075117E">
          <w:rPr>
            <w:rFonts w:asciiTheme="majorBidi" w:hAnsiTheme="majorBidi" w:cstheme="majorBidi"/>
            <w:iCs/>
          </w:rPr>
          <w:delText>on</w:delText>
        </w:r>
        <w:r w:rsidR="00B85965" w:rsidDel="0075117E">
          <w:rPr>
            <w:rFonts w:asciiTheme="majorBidi" w:hAnsiTheme="majorBidi" w:cstheme="majorBidi"/>
            <w:iCs/>
          </w:rPr>
          <w:delText>)</w:delText>
        </w:r>
      </w:del>
    </w:p>
    <w:p w14:paraId="4CDCAC5E" w14:textId="0025D3EB" w:rsidR="00857EB8" w:rsidRPr="009B10C9" w:rsidDel="0075117E" w:rsidRDefault="00640F4C" w:rsidP="0049275A">
      <w:pPr>
        <w:pStyle w:val="Textbody"/>
        <w:spacing w:line="360" w:lineRule="auto"/>
        <w:jc w:val="both"/>
        <w:rPr>
          <w:del w:id="69" w:author="maham saleem" w:date="2021-11-15T14:21:00Z"/>
          <w:rStyle w:val="SourceText"/>
          <w:rFonts w:asciiTheme="majorBidi" w:hAnsiTheme="majorBidi" w:cstheme="majorBidi"/>
        </w:rPr>
      </w:pPr>
      <w:del w:id="70" w:author="maham saleem" w:date="2021-11-15T14:21:00Z">
        <w:r w:rsidRPr="009B10C9" w:rsidDel="0075117E">
          <w:rPr>
            <w:rFonts w:asciiTheme="majorBidi" w:hAnsiTheme="majorBidi" w:cstheme="majorBidi"/>
          </w:rPr>
          <w:delText>For example, x=</w:delText>
        </w:r>
        <w:r w:rsidR="00D2332C" w:rsidDel="0075117E">
          <w:rPr>
            <w:rFonts w:asciiTheme="majorBidi" w:hAnsiTheme="majorBidi" w:cstheme="majorBidi"/>
          </w:rPr>
          <w:delText xml:space="preserve"> </w:delText>
        </w:r>
        <w:r w:rsidRPr="009B10C9" w:rsidDel="0075117E">
          <w:rPr>
            <w:rFonts w:asciiTheme="majorBidi" w:hAnsiTheme="majorBidi" w:cstheme="majorBidi"/>
          </w:rPr>
          <w:delText>{3,5,9}</w:delText>
        </w:r>
        <w:bookmarkStart w:id="71" w:name="MathJax-Element-7-Frame"/>
        <w:bookmarkEnd w:id="71"/>
        <w:r w:rsidRPr="009B10C9" w:rsidDel="0075117E">
          <w:rPr>
            <w:rFonts w:asciiTheme="majorBidi" w:hAnsiTheme="majorBidi" w:cstheme="majorBidi"/>
          </w:rPr>
          <w:delText xml:space="preserve">, </w:delText>
        </w:r>
        <w:r w:rsidRPr="009B10C9" w:rsidDel="0075117E">
          <w:rPr>
            <w:rFonts w:asciiTheme="majorBidi" w:hAnsiTheme="majorBidi" w:cstheme="majorBidi"/>
            <w:i/>
            <w:iCs/>
          </w:rPr>
          <w:delText>a</w:delText>
        </w:r>
        <w:bookmarkStart w:id="72" w:name="MathJax-Element-8-Frame"/>
        <w:bookmarkEnd w:id="72"/>
        <w:r w:rsidRPr="009B10C9" w:rsidDel="0075117E">
          <w:rPr>
            <w:rFonts w:asciiTheme="majorBidi" w:hAnsiTheme="majorBidi" w:cstheme="majorBidi"/>
            <w:i/>
            <w:iCs/>
          </w:rPr>
          <w:delText>=4</w:delText>
        </w:r>
        <w:r w:rsidRPr="009B10C9" w:rsidDel="0075117E">
          <w:rPr>
            <w:rFonts w:asciiTheme="majorBidi" w:hAnsiTheme="majorBidi" w:cstheme="majorBidi"/>
          </w:rPr>
          <w:delText xml:space="preserve">, </w:delText>
        </w:r>
        <w:r w:rsidRPr="009B10C9" w:rsidDel="0075117E">
          <w:rPr>
            <w:rFonts w:asciiTheme="majorBidi" w:hAnsiTheme="majorBidi" w:cstheme="majorBidi"/>
            <w:i/>
            <w:iCs/>
          </w:rPr>
          <w:delText>l=</w:delText>
        </w:r>
        <w:r w:rsidR="00E73CED" w:rsidDel="0075117E">
          <w:rPr>
            <w:rFonts w:asciiTheme="majorBidi" w:hAnsiTheme="majorBidi" w:cstheme="majorBidi"/>
            <w:i/>
            <w:iCs/>
          </w:rPr>
          <w:delText>0</w:delText>
        </w:r>
        <w:r w:rsidRPr="009B10C9" w:rsidDel="0075117E">
          <w:rPr>
            <w:rFonts w:asciiTheme="majorBidi" w:hAnsiTheme="majorBidi" w:cstheme="majorBidi"/>
          </w:rPr>
          <w:delText xml:space="preserve"> </w:delText>
        </w:r>
        <w:bookmarkStart w:id="73" w:name="MathJax-Element-9-Frame"/>
        <w:bookmarkEnd w:id="73"/>
        <w:r w:rsidRPr="009B10C9" w:rsidDel="0075117E">
          <w:rPr>
            <w:rFonts w:asciiTheme="majorBidi" w:hAnsiTheme="majorBidi" w:cstheme="majorBidi"/>
          </w:rPr>
          <w:delText xml:space="preserve">and </w:delText>
        </w:r>
        <w:bookmarkStart w:id="74" w:name="MathJax-Element-10-Frame"/>
        <w:bookmarkEnd w:id="74"/>
        <w:r w:rsidRPr="009B10C9" w:rsidDel="0075117E">
          <w:rPr>
            <w:rFonts w:asciiTheme="majorBidi" w:hAnsiTheme="majorBidi" w:cstheme="majorBidi"/>
            <w:i/>
            <w:iCs/>
          </w:rPr>
          <w:delText>r=</w:delText>
        </w:r>
        <w:r w:rsidR="00E73CED" w:rsidDel="0075117E">
          <w:rPr>
            <w:rFonts w:asciiTheme="majorBidi" w:hAnsiTheme="majorBidi" w:cstheme="majorBidi"/>
            <w:i/>
            <w:iCs/>
          </w:rPr>
          <w:delText>2</w:delText>
        </w:r>
        <w:r w:rsidRPr="009B10C9" w:rsidDel="0075117E">
          <w:rPr>
            <w:rFonts w:asciiTheme="majorBidi" w:hAnsiTheme="majorBidi" w:cstheme="majorBidi"/>
            <w:i/>
            <w:iCs/>
          </w:rPr>
          <w:delText>.</w:delText>
        </w:r>
        <w:r w:rsidRPr="009B10C9" w:rsidDel="0075117E">
          <w:rPr>
            <w:rFonts w:asciiTheme="majorBidi" w:hAnsiTheme="majorBidi" w:cstheme="majorBidi"/>
          </w:rPr>
          <w:delText xml:space="preserve"> We test each </w:delText>
        </w:r>
        <w:bookmarkStart w:id="75" w:name="MathJax-Element-11-Frame"/>
        <w:bookmarkEnd w:id="75"/>
        <w:r w:rsidR="00E73CED" w:rsidRPr="00E73CED" w:rsidDel="0075117E">
          <w:rPr>
            <w:rFonts w:asciiTheme="majorBidi" w:hAnsiTheme="majorBidi" w:cstheme="majorBidi"/>
            <w:i/>
          </w:rPr>
          <w:delText>x[j]</w:delText>
        </w:r>
        <w:r w:rsidR="00E73CED" w:rsidDel="0075117E">
          <w:rPr>
            <w:rFonts w:asciiTheme="majorBidi" w:hAnsiTheme="majorBidi" w:cstheme="majorBidi"/>
          </w:rPr>
          <w:delText xml:space="preserve"> </w:delText>
        </w:r>
        <w:r w:rsidRPr="009B10C9" w:rsidDel="0075117E">
          <w:rPr>
            <w:rFonts w:asciiTheme="majorBidi" w:hAnsiTheme="majorBidi" w:cstheme="majorBidi"/>
          </w:rPr>
          <w:delText xml:space="preserve">for all values of </w:delText>
        </w:r>
        <w:bookmarkStart w:id="76" w:name="MathJax-Element-12-Frame"/>
        <w:bookmarkEnd w:id="76"/>
        <w:r w:rsidR="00E73CED" w:rsidRPr="00E73CED" w:rsidDel="0075117E">
          <w:rPr>
            <w:rFonts w:asciiTheme="majorBidi" w:hAnsiTheme="majorBidi" w:cstheme="majorBidi"/>
            <w:i/>
          </w:rPr>
          <w:delText>j</w:delText>
        </w:r>
        <w:r w:rsidR="00E73CED" w:rsidDel="0075117E">
          <w:rPr>
            <w:rFonts w:asciiTheme="majorBidi" w:hAnsiTheme="majorBidi" w:cstheme="majorBidi"/>
          </w:rPr>
          <w:delText xml:space="preserve"> </w:delText>
        </w:r>
        <w:r w:rsidRPr="009B10C9" w:rsidDel="0075117E">
          <w:rPr>
            <w:rFonts w:asciiTheme="majorBidi" w:hAnsiTheme="majorBidi" w:cstheme="majorBidi"/>
          </w:rPr>
          <w:delText>between</w:delText>
        </w:r>
        <w:r w:rsidR="00E73CED" w:rsidDel="0075117E">
          <w:rPr>
            <w:rFonts w:asciiTheme="majorBidi" w:hAnsiTheme="majorBidi" w:cstheme="majorBidi"/>
          </w:rPr>
          <w:delText xml:space="preserve"> </w:delText>
        </w:r>
        <w:bookmarkStart w:id="77" w:name="MathJax-Element-13-Frame"/>
        <w:bookmarkEnd w:id="77"/>
        <w:r w:rsidR="00E73CED" w:rsidRPr="00E73CED" w:rsidDel="0075117E">
          <w:rPr>
            <w:rFonts w:asciiTheme="majorBidi" w:hAnsiTheme="majorBidi" w:cstheme="majorBidi"/>
            <w:i/>
          </w:rPr>
          <w:delText>x[l]</w:delText>
        </w:r>
        <w:r w:rsidR="00E73CED" w:rsidDel="0075117E">
          <w:rPr>
            <w:rFonts w:asciiTheme="majorBidi" w:hAnsiTheme="majorBidi" w:cstheme="majorBidi"/>
            <w:i/>
          </w:rPr>
          <w:delText xml:space="preserve"> </w:delText>
        </w:r>
        <w:r w:rsidRPr="009B10C9" w:rsidDel="0075117E">
          <w:rPr>
            <w:rFonts w:asciiTheme="majorBidi" w:hAnsiTheme="majorBidi" w:cstheme="majorBidi"/>
          </w:rPr>
          <w:delText>and</w:delText>
        </w:r>
        <w:r w:rsidR="00E73CED" w:rsidDel="0075117E">
          <w:rPr>
            <w:rFonts w:asciiTheme="majorBidi" w:hAnsiTheme="majorBidi" w:cstheme="majorBidi"/>
          </w:rPr>
          <w:delText xml:space="preserve"> </w:delText>
        </w:r>
        <w:r w:rsidR="00E73CED" w:rsidRPr="00E73CED" w:rsidDel="0075117E">
          <w:rPr>
            <w:rFonts w:asciiTheme="majorBidi" w:hAnsiTheme="majorBidi" w:cstheme="majorBidi"/>
            <w:i/>
          </w:rPr>
          <w:delText>x[r]</w:delText>
        </w:r>
        <w:r w:rsidRPr="009B10C9" w:rsidDel="0075117E">
          <w:rPr>
            <w:rFonts w:asciiTheme="majorBidi" w:hAnsiTheme="majorBidi" w:cstheme="majorBidi"/>
          </w:rPr>
          <w:delText xml:space="preserve"> </w:delText>
        </w:r>
        <w:bookmarkStart w:id="78" w:name="MathJax-Element-14-Frame"/>
        <w:bookmarkEnd w:id="78"/>
        <w:r w:rsidRPr="009B10C9" w:rsidDel="0075117E">
          <w:rPr>
            <w:rFonts w:asciiTheme="majorBidi" w:hAnsiTheme="majorBidi" w:cstheme="majorBidi"/>
          </w:rPr>
          <w:delText>inclusive:</w:delText>
        </w:r>
      </w:del>
    </w:p>
    <w:p w14:paraId="40AD4839" w14:textId="6D375B63" w:rsidR="008A45A8" w:rsidRPr="0015638A" w:rsidDel="0075117E" w:rsidRDefault="00640F4C" w:rsidP="0015638A">
      <w:pPr>
        <w:pStyle w:val="Textbody"/>
        <w:spacing w:after="0"/>
        <w:jc w:val="both"/>
        <w:rPr>
          <w:del w:id="79" w:author="maham saleem" w:date="2021-11-15T14:21:00Z"/>
          <w:rStyle w:val="SourceText"/>
          <w:b/>
        </w:rPr>
      </w:pPr>
      <w:del w:id="80" w:author="maham saleem" w:date="2021-11-15T14:21:00Z">
        <w:r w:rsidRPr="009B10C9" w:rsidDel="0075117E">
          <w:rPr>
            <w:rFonts w:asciiTheme="majorBidi" w:hAnsiTheme="majorBidi" w:cstheme="majorBidi"/>
          </w:rPr>
          <w:delText xml:space="preserve">The maximum value is </w:delText>
        </w:r>
        <w:bookmarkStart w:id="81" w:name="MathJax-Element-15-Frame"/>
        <w:bookmarkEnd w:id="81"/>
        <w:r w:rsidRPr="009B10C9" w:rsidDel="0075117E">
          <w:rPr>
            <w:rFonts w:asciiTheme="majorBidi" w:hAnsiTheme="majorBidi" w:cstheme="majorBidi"/>
          </w:rPr>
          <w:delText>13.</w:delText>
        </w:r>
        <w:r w:rsidR="00956D5D" w:rsidDel="0075117E">
          <w:rPr>
            <w:rFonts w:asciiTheme="majorBidi" w:hAnsiTheme="majorBidi" w:cstheme="majorBidi"/>
            <w:b/>
            <w:bCs/>
          </w:rPr>
          <w:delText xml:space="preserve">          </w:delText>
        </w:r>
        <w:r w:rsidR="008A45A8" w:rsidDel="0075117E">
          <w:rPr>
            <w:rFonts w:asciiTheme="majorBidi" w:hAnsiTheme="majorBidi" w:cstheme="majorBidi"/>
            <w:b/>
            <w:bCs/>
          </w:rPr>
          <w:tab/>
          <w:delText xml:space="preserve">       </w:delText>
        </w:r>
        <w:r w:rsidR="00893EEE" w:rsidDel="0075117E">
          <w:rPr>
            <w:rFonts w:asciiTheme="majorBidi" w:hAnsiTheme="majorBidi" w:cstheme="majorBidi"/>
            <w:b/>
            <w:bCs/>
          </w:rPr>
          <w:delText xml:space="preserve"> </w:delText>
        </w:r>
        <w:r w:rsidR="008A45A8" w:rsidDel="0075117E">
          <w:rPr>
            <w:rFonts w:asciiTheme="majorBidi" w:hAnsiTheme="majorBidi" w:cstheme="majorBidi"/>
            <w:b/>
            <w:bCs/>
          </w:rPr>
          <w:delText xml:space="preserve"> </w:delText>
        </w:r>
        <w:r w:rsidR="005545D2" w:rsidDel="0075117E">
          <w:rPr>
            <w:rFonts w:asciiTheme="majorBidi" w:hAnsiTheme="majorBidi" w:cstheme="majorBidi"/>
            <w:b/>
            <w:bCs/>
          </w:rPr>
          <w:tab/>
        </w:r>
        <w:r w:rsidR="005545D2" w:rsidDel="0075117E">
          <w:rPr>
            <w:rFonts w:asciiTheme="majorBidi" w:hAnsiTheme="majorBidi" w:cstheme="majorBidi"/>
            <w:b/>
            <w:bCs/>
          </w:rPr>
          <w:tab/>
        </w:r>
        <w:r w:rsidR="005545D2" w:rsidDel="0075117E">
          <w:rPr>
            <w:rFonts w:asciiTheme="majorBidi" w:hAnsiTheme="majorBidi" w:cstheme="majorBidi"/>
            <w:b/>
            <w:bCs/>
          </w:rPr>
          <w:tab/>
          <w:delText xml:space="preserve">           </w:delText>
        </w:r>
        <w:r w:rsidR="001E3545" w:rsidRPr="00EB3045" w:rsidDel="0075117E">
          <w:rPr>
            <w:rStyle w:val="SourceText"/>
            <w:i/>
            <w:iCs/>
          </w:rPr>
          <w:delText xml:space="preserve">Detail of </w:delText>
        </w:r>
        <w:r w:rsidR="0065547B" w:rsidDel="0075117E">
          <w:rPr>
            <w:rStyle w:val="SourceText"/>
            <w:i/>
            <w:iCs/>
          </w:rPr>
          <w:delText>array x</w:delText>
        </w:r>
        <w:r w:rsidR="00F2674A" w:rsidRPr="00EB3045" w:rsidDel="0075117E">
          <w:rPr>
            <w:rStyle w:val="SourceText"/>
            <w:i/>
            <w:iCs/>
          </w:rPr>
          <w:delText xml:space="preserve"> and</w:delText>
        </w:r>
        <w:r w:rsidR="0065547B" w:rsidDel="0075117E">
          <w:rPr>
            <w:rStyle w:val="SourceText"/>
            <w:i/>
            <w:iCs/>
          </w:rPr>
          <w:delText xml:space="preserve"> </w:delText>
        </w:r>
        <w:r w:rsidR="00893EEE" w:rsidDel="0075117E">
          <w:rPr>
            <w:rStyle w:val="SourceText"/>
            <w:i/>
            <w:iCs/>
          </w:rPr>
          <w:delText xml:space="preserve">its </w:delText>
        </w:r>
        <w:r w:rsidR="00893EEE" w:rsidRPr="00EB3045" w:rsidDel="0075117E">
          <w:rPr>
            <w:rStyle w:val="SourceText"/>
            <w:i/>
            <w:iCs/>
          </w:rPr>
          <w:delText>encryption</w:delText>
        </w:r>
        <w:r w:rsidR="00A64794" w:rsidDel="0075117E">
          <w:rPr>
            <w:rStyle w:val="SourceText"/>
            <w:i/>
            <w:iCs/>
          </w:rPr>
          <w:delText xml:space="preserve"> </w:delText>
        </w:r>
        <w:r w:rsidR="008A45A8" w:rsidRPr="0015638A" w:rsidDel="0075117E">
          <w:rPr>
            <w:b/>
          </w:rPr>
          <w:delText xml:space="preserve">Note: </w:delText>
        </w:r>
        <w:r w:rsidR="008A45A8" w:rsidRPr="0015638A" w:rsidDel="0075117E">
          <w:rPr>
            <w:b/>
            <w:i/>
          </w:rPr>
          <w:delText>r</w:delText>
        </w:r>
        <w:r w:rsidR="008A45A8" w:rsidRPr="0015638A" w:rsidDel="0075117E">
          <w:rPr>
            <w:b/>
          </w:rPr>
          <w:delText xml:space="preserve"> will always be greater than </w:delText>
        </w:r>
        <w:r w:rsidR="008A45A8" w:rsidRPr="0015638A" w:rsidDel="0075117E">
          <w:rPr>
            <w:b/>
            <w:i/>
          </w:rPr>
          <w:delText>l, and x[l] and x[r] will always be a part of the array</w:delText>
        </w:r>
        <w:r w:rsidR="009E79E4" w:rsidRPr="0015638A" w:rsidDel="0075117E">
          <w:rPr>
            <w:b/>
            <w:i/>
          </w:rPr>
          <w:delText xml:space="preserve">. </w:delText>
        </w:r>
        <w:r w:rsidR="009E79E4" w:rsidRPr="0015638A" w:rsidDel="0075117E">
          <w:rPr>
            <w:b/>
          </w:rPr>
          <w:delText xml:space="preserve">The numbers in </w:delText>
        </w:r>
        <w:r w:rsidR="009E79E4" w:rsidRPr="0015638A" w:rsidDel="0075117E">
          <w:rPr>
            <w:b/>
            <w:i/>
          </w:rPr>
          <w:delText>array</w:delText>
        </w:r>
        <w:r w:rsidR="00FB7FFA" w:rsidRPr="0015638A" w:rsidDel="0075117E">
          <w:rPr>
            <w:b/>
            <w:i/>
          </w:rPr>
          <w:delText xml:space="preserve"> x</w:delText>
        </w:r>
        <w:r w:rsidR="009E79E4" w:rsidRPr="0015638A" w:rsidDel="0075117E">
          <w:rPr>
            <w:b/>
          </w:rPr>
          <w:delText xml:space="preserve"> will range from 0-65535</w:delText>
        </w:r>
        <w:r w:rsidR="00570441" w:rsidRPr="0015638A" w:rsidDel="0075117E">
          <w:rPr>
            <w:b/>
            <w:i/>
          </w:rPr>
          <w:delText>.</w:delText>
        </w:r>
      </w:del>
    </w:p>
    <w:p w14:paraId="22D154F6" w14:textId="29921F89" w:rsidR="0049275A" w:rsidRPr="009B10C9" w:rsidDel="009E46F1" w:rsidRDefault="003723EC" w:rsidP="0015638A">
      <w:pPr>
        <w:pStyle w:val="Textbody"/>
        <w:spacing w:before="240" w:line="240" w:lineRule="auto"/>
        <w:jc w:val="both"/>
        <w:rPr>
          <w:del w:id="82" w:author="maham saleem" w:date="2021-11-15T17:59:00Z"/>
          <w:rFonts w:asciiTheme="majorBidi" w:hAnsiTheme="majorBidi" w:cstheme="majorBidi"/>
        </w:rPr>
      </w:pPr>
      <w:del w:id="83" w:author="maham saleem" w:date="2021-11-15T17:59:00Z">
        <w:r w:rsidRPr="009B10C9" w:rsidDel="009E46F1">
          <w:rPr>
            <w:rStyle w:val="Emphasis"/>
            <w:rFonts w:asciiTheme="majorBidi" w:hAnsiTheme="majorBidi" w:cstheme="majorBidi"/>
            <w:b/>
            <w:bCs/>
            <w:i w:val="0"/>
            <w:iCs w:val="0"/>
            <w:u w:val="single"/>
          </w:rPr>
          <w:delText>Question # 2:</w:delText>
        </w:r>
        <w:r w:rsidR="00585485" w:rsidDel="009E46F1">
          <w:rPr>
            <w:rStyle w:val="Emphasis"/>
            <w:rFonts w:asciiTheme="majorBidi" w:hAnsiTheme="majorBidi" w:cstheme="majorBidi"/>
            <w:b/>
            <w:bCs/>
            <w:i w:val="0"/>
            <w:iCs w:val="0"/>
            <w:u w:val="single"/>
          </w:rPr>
          <w:delText xml:space="preserve"> </w:delText>
        </w:r>
      </w:del>
      <w:del w:id="84" w:author="maham saleem" w:date="2021-11-15T14:25:00Z">
        <w:r w:rsidR="00585485" w:rsidDel="008E3D3C">
          <w:rPr>
            <w:rStyle w:val="Emphasis"/>
            <w:rFonts w:asciiTheme="majorBidi" w:hAnsiTheme="majorBidi" w:cstheme="majorBidi"/>
            <w:b/>
            <w:bCs/>
            <w:i w:val="0"/>
            <w:iCs w:val="0"/>
            <w:u w:val="single"/>
          </w:rPr>
          <w:delText>20</w:delText>
        </w:r>
      </w:del>
      <w:del w:id="85" w:author="maham saleem" w:date="2021-11-15T17:59:00Z">
        <w:r w:rsidR="00585485" w:rsidDel="009E46F1">
          <w:rPr>
            <w:rStyle w:val="Emphasis"/>
            <w:rFonts w:asciiTheme="majorBidi" w:hAnsiTheme="majorBidi" w:cstheme="majorBidi"/>
            <w:b/>
            <w:bCs/>
            <w:i w:val="0"/>
            <w:iCs w:val="0"/>
            <w:u w:val="single"/>
          </w:rPr>
          <w:delText xml:space="preserve"> marks</w:delText>
        </w:r>
      </w:del>
    </w:p>
    <w:p w14:paraId="01B2BE07" w14:textId="73DE9E78" w:rsidR="004517F0" w:rsidRPr="009B10C9" w:rsidDel="001F475B" w:rsidRDefault="00B628AC" w:rsidP="00A64794">
      <w:pPr>
        <w:jc w:val="both"/>
        <w:rPr>
          <w:del w:id="86" w:author="maham saleem" w:date="2021-11-15T14:25:00Z"/>
          <w:rFonts w:asciiTheme="majorBidi" w:hAnsiTheme="majorBidi" w:cstheme="majorBidi"/>
        </w:rPr>
      </w:pPr>
      <w:del w:id="87" w:author="maham saleem" w:date="2021-11-15T14:25:00Z">
        <w:r w:rsidRPr="009B10C9" w:rsidDel="001F475B">
          <w:rPr>
            <w:rFonts w:asciiTheme="majorBidi" w:hAnsiTheme="majorBidi" w:cstheme="majorBidi"/>
          </w:rPr>
          <w:delText>You are given two arrays,</w:delText>
        </w:r>
        <w:r w:rsidR="00AF0206" w:rsidDel="001F475B">
          <w:rPr>
            <w:rFonts w:asciiTheme="majorBidi" w:hAnsiTheme="majorBidi" w:cstheme="majorBidi"/>
          </w:rPr>
          <w:delText xml:space="preserve"> a</w:delText>
        </w:r>
        <w:r w:rsidRPr="009B10C9" w:rsidDel="001F475B">
          <w:rPr>
            <w:rFonts w:asciiTheme="majorBidi" w:hAnsiTheme="majorBidi" w:cstheme="majorBidi"/>
          </w:rPr>
          <w:delText xml:space="preserve">rray1 and </w:delText>
        </w:r>
        <w:r w:rsidR="00AF0206" w:rsidDel="001F475B">
          <w:rPr>
            <w:rFonts w:asciiTheme="majorBidi" w:hAnsiTheme="majorBidi" w:cstheme="majorBidi"/>
          </w:rPr>
          <w:delText>a</w:delText>
        </w:r>
        <w:r w:rsidRPr="009B10C9" w:rsidDel="001F475B">
          <w:rPr>
            <w:rFonts w:asciiTheme="majorBidi" w:hAnsiTheme="majorBidi" w:cstheme="majorBidi"/>
          </w:rPr>
          <w:delText xml:space="preserve">rray2 </w:delText>
        </w:r>
        <w:r w:rsidR="004517F0" w:rsidRPr="009B10C9" w:rsidDel="001F475B">
          <w:rPr>
            <w:rFonts w:asciiTheme="majorBidi" w:hAnsiTheme="majorBidi" w:cstheme="majorBidi"/>
          </w:rPr>
          <w:delText xml:space="preserve">along </w:delText>
        </w:r>
        <w:r w:rsidR="00916D74" w:rsidRPr="009B10C9" w:rsidDel="001F475B">
          <w:rPr>
            <w:rFonts w:asciiTheme="majorBidi" w:hAnsiTheme="majorBidi" w:cstheme="majorBidi"/>
          </w:rPr>
          <w:delText>with their</w:delText>
        </w:r>
        <w:r w:rsidRPr="009B10C9" w:rsidDel="001F475B">
          <w:rPr>
            <w:rFonts w:asciiTheme="majorBidi" w:hAnsiTheme="majorBidi" w:cstheme="majorBidi"/>
          </w:rPr>
          <w:delText xml:space="preserve"> sizes</w:delText>
        </w:r>
        <w:r w:rsidR="004517F0" w:rsidRPr="009B10C9" w:rsidDel="001F475B">
          <w:rPr>
            <w:rFonts w:asciiTheme="majorBidi" w:hAnsiTheme="majorBidi" w:cstheme="majorBidi"/>
          </w:rPr>
          <w:delText>, size1 and size2</w:delText>
        </w:r>
        <w:r w:rsidR="00AF0206" w:rsidDel="001F475B">
          <w:rPr>
            <w:rFonts w:asciiTheme="majorBidi" w:hAnsiTheme="majorBidi" w:cstheme="majorBidi"/>
          </w:rPr>
          <w:delText>, respectively</w:delText>
        </w:r>
        <w:r w:rsidRPr="009B10C9" w:rsidDel="001F475B">
          <w:rPr>
            <w:rFonts w:asciiTheme="majorBidi" w:hAnsiTheme="majorBidi" w:cstheme="majorBidi"/>
          </w:rPr>
          <w:delText>.</w:delText>
        </w:r>
        <w:r w:rsidR="004517F0" w:rsidRPr="009B10C9" w:rsidDel="001F475B">
          <w:rPr>
            <w:rFonts w:asciiTheme="majorBidi" w:hAnsiTheme="majorBidi" w:cstheme="majorBidi"/>
          </w:rPr>
          <w:delText xml:space="preserve"> Both arrays </w:delText>
        </w:r>
        <w:r w:rsidR="00AF0206" w:rsidDel="001F475B">
          <w:rPr>
            <w:rFonts w:asciiTheme="majorBidi" w:hAnsiTheme="majorBidi" w:cstheme="majorBidi"/>
          </w:rPr>
          <w:delText xml:space="preserve">are </w:delText>
        </w:r>
        <w:r w:rsidR="004517F0" w:rsidRPr="009B10C9" w:rsidDel="001F475B">
          <w:rPr>
            <w:rFonts w:asciiTheme="majorBidi" w:hAnsiTheme="majorBidi" w:cstheme="majorBidi"/>
          </w:rPr>
          <w:delText>sorted already, but array1 is sorted ascending</w:delText>
        </w:r>
        <w:r w:rsidR="00AF0206" w:rsidDel="001F475B">
          <w:rPr>
            <w:rFonts w:asciiTheme="majorBidi" w:hAnsiTheme="majorBidi" w:cstheme="majorBidi"/>
          </w:rPr>
          <w:delText xml:space="preserve"> order</w:delText>
        </w:r>
        <w:r w:rsidR="004517F0" w:rsidRPr="009B10C9" w:rsidDel="001F475B">
          <w:rPr>
            <w:rFonts w:asciiTheme="majorBidi" w:hAnsiTheme="majorBidi" w:cstheme="majorBidi"/>
          </w:rPr>
          <w:delText xml:space="preserve"> </w:delText>
        </w:r>
        <w:r w:rsidR="00AF0206" w:rsidDel="001F475B">
          <w:rPr>
            <w:rFonts w:asciiTheme="majorBidi" w:hAnsiTheme="majorBidi" w:cstheme="majorBidi"/>
          </w:rPr>
          <w:delText>while</w:delText>
        </w:r>
        <w:r w:rsidR="004517F0" w:rsidRPr="009B10C9" w:rsidDel="001F475B">
          <w:rPr>
            <w:rFonts w:asciiTheme="majorBidi" w:hAnsiTheme="majorBidi" w:cstheme="majorBidi"/>
          </w:rPr>
          <w:delText xml:space="preserve"> array2 is sorted</w:delText>
        </w:r>
        <w:r w:rsidR="00AF0206" w:rsidDel="001F475B">
          <w:rPr>
            <w:rFonts w:asciiTheme="majorBidi" w:hAnsiTheme="majorBidi" w:cstheme="majorBidi"/>
          </w:rPr>
          <w:delText xml:space="preserve"> in</w:delText>
        </w:r>
        <w:r w:rsidR="004517F0" w:rsidRPr="009B10C9" w:rsidDel="001F475B">
          <w:rPr>
            <w:rFonts w:asciiTheme="majorBidi" w:hAnsiTheme="majorBidi" w:cstheme="majorBidi"/>
          </w:rPr>
          <w:delText xml:space="preserve"> </w:delText>
        </w:r>
        <w:r w:rsidR="00AF0206" w:rsidRPr="009B10C9" w:rsidDel="001F475B">
          <w:rPr>
            <w:rFonts w:asciiTheme="majorBidi" w:hAnsiTheme="majorBidi" w:cstheme="majorBidi"/>
          </w:rPr>
          <w:delText>descending</w:delText>
        </w:r>
        <w:r w:rsidR="00AF0206" w:rsidDel="001F475B">
          <w:rPr>
            <w:rFonts w:asciiTheme="majorBidi" w:hAnsiTheme="majorBidi" w:cstheme="majorBidi"/>
          </w:rPr>
          <w:delText xml:space="preserve"> order</w:delText>
        </w:r>
        <w:r w:rsidR="004517F0" w:rsidRPr="009B10C9" w:rsidDel="001F475B">
          <w:rPr>
            <w:rFonts w:asciiTheme="majorBidi" w:hAnsiTheme="majorBidi" w:cstheme="majorBidi"/>
          </w:rPr>
          <w:delText xml:space="preserve">. You have to </w:delText>
        </w:r>
        <w:r w:rsidR="004517F0" w:rsidRPr="00BF5044" w:rsidDel="001F475B">
          <w:rPr>
            <w:rFonts w:asciiTheme="majorBidi" w:hAnsiTheme="majorBidi" w:cstheme="majorBidi"/>
            <w:b/>
            <w:bCs/>
          </w:rPr>
          <w:delText>merge</w:delText>
        </w:r>
        <w:r w:rsidR="004517F0" w:rsidRPr="009B10C9" w:rsidDel="001F475B">
          <w:rPr>
            <w:rFonts w:asciiTheme="majorBidi" w:hAnsiTheme="majorBidi" w:cstheme="majorBidi"/>
          </w:rPr>
          <w:delText xml:space="preserve"> the two arrays </w:delText>
        </w:r>
        <w:r w:rsidR="004517F0" w:rsidRPr="00BF5044" w:rsidDel="001F475B">
          <w:rPr>
            <w:rFonts w:asciiTheme="majorBidi" w:hAnsiTheme="majorBidi" w:cstheme="majorBidi"/>
            <w:b/>
            <w:bCs/>
          </w:rPr>
          <w:delText xml:space="preserve">in </w:delText>
        </w:r>
        <w:r w:rsidR="004A7016" w:rsidRPr="00BF5044" w:rsidDel="001F475B">
          <w:rPr>
            <w:rFonts w:asciiTheme="majorBidi" w:hAnsiTheme="majorBidi" w:cstheme="majorBidi"/>
            <w:b/>
            <w:bCs/>
          </w:rPr>
          <w:delText>place</w:delText>
        </w:r>
        <w:r w:rsidR="004A7016" w:rsidDel="001F475B">
          <w:rPr>
            <w:rFonts w:asciiTheme="majorBidi" w:hAnsiTheme="majorBidi" w:cstheme="majorBidi"/>
            <w:b/>
            <w:bCs/>
          </w:rPr>
          <w:delText>,</w:delText>
        </w:r>
        <w:r w:rsidR="00AF0206" w:rsidDel="001F475B">
          <w:rPr>
            <w:rFonts w:asciiTheme="majorBidi" w:hAnsiTheme="majorBidi" w:cstheme="majorBidi"/>
            <w:b/>
            <w:bCs/>
          </w:rPr>
          <w:delText xml:space="preserve"> so</w:delText>
        </w:r>
        <w:r w:rsidR="004517F0" w:rsidRPr="00BF5044" w:rsidDel="001F475B">
          <w:rPr>
            <w:rFonts w:asciiTheme="majorBidi" w:hAnsiTheme="majorBidi" w:cstheme="majorBidi"/>
            <w:b/>
            <w:bCs/>
          </w:rPr>
          <w:delText xml:space="preserve"> </w:delText>
        </w:r>
        <w:r w:rsidR="004517F0" w:rsidRPr="009B10C9" w:rsidDel="001F475B">
          <w:rPr>
            <w:rFonts w:asciiTheme="majorBidi" w:hAnsiTheme="majorBidi" w:cstheme="majorBidi"/>
          </w:rPr>
          <w:delText xml:space="preserve">that </w:delText>
        </w:r>
        <w:r w:rsidR="004A7016" w:rsidDel="001F475B">
          <w:rPr>
            <w:rFonts w:asciiTheme="majorBidi" w:hAnsiTheme="majorBidi" w:cstheme="majorBidi"/>
          </w:rPr>
          <w:delText xml:space="preserve">the </w:delText>
        </w:r>
        <w:r w:rsidR="004517F0" w:rsidRPr="009B10C9" w:rsidDel="001F475B">
          <w:rPr>
            <w:rFonts w:asciiTheme="majorBidi" w:hAnsiTheme="majorBidi" w:cstheme="majorBidi"/>
          </w:rPr>
          <w:delText xml:space="preserve">resulting array </w:delText>
        </w:r>
        <w:r w:rsidR="00F41879" w:rsidDel="001F475B">
          <w:rPr>
            <w:rFonts w:asciiTheme="majorBidi" w:hAnsiTheme="majorBidi" w:cstheme="majorBidi"/>
          </w:rPr>
          <w:delText>looks</w:delText>
        </w:r>
        <w:r w:rsidR="004517F0" w:rsidRPr="009B10C9" w:rsidDel="001F475B">
          <w:rPr>
            <w:rFonts w:asciiTheme="majorBidi" w:hAnsiTheme="majorBidi" w:cstheme="majorBidi"/>
          </w:rPr>
          <w:delText xml:space="preserve"> sorted in </w:delText>
        </w:r>
        <w:r w:rsidR="004517F0" w:rsidRPr="00B13D24" w:rsidDel="001F475B">
          <w:rPr>
            <w:rFonts w:asciiTheme="majorBidi" w:hAnsiTheme="majorBidi" w:cstheme="majorBidi"/>
            <w:b/>
            <w:bCs/>
          </w:rPr>
          <w:delText>descending</w:delText>
        </w:r>
        <w:r w:rsidR="004517F0" w:rsidRPr="009B10C9" w:rsidDel="001F475B">
          <w:rPr>
            <w:rFonts w:asciiTheme="majorBidi" w:hAnsiTheme="majorBidi" w:cstheme="majorBidi"/>
          </w:rPr>
          <w:delText xml:space="preserve"> order and contains elements from array1 and array2.</w:delText>
        </w:r>
      </w:del>
    </w:p>
    <w:p w14:paraId="0626CB22" w14:textId="4F4D4F39" w:rsidR="004517F0" w:rsidDel="001F475B" w:rsidRDefault="004517F0" w:rsidP="00D43794">
      <w:pPr>
        <w:jc w:val="both"/>
        <w:rPr>
          <w:del w:id="88" w:author="maham saleem" w:date="2021-11-15T14:25:00Z"/>
          <w:rFonts w:asciiTheme="majorBidi" w:hAnsiTheme="majorBidi" w:cstheme="majorBidi"/>
        </w:rPr>
      </w:pPr>
      <w:del w:id="89" w:author="maham saleem" w:date="2021-11-15T14:25:00Z">
        <w:r w:rsidRPr="009B10C9" w:rsidDel="001F475B">
          <w:rPr>
            <w:rFonts w:asciiTheme="majorBidi" w:hAnsiTheme="majorBidi" w:cstheme="majorBidi"/>
          </w:rPr>
          <w:delText xml:space="preserve">For this, you cannot use </w:delText>
        </w:r>
        <w:r w:rsidR="00DF5EE2" w:rsidDel="001F475B">
          <w:rPr>
            <w:rFonts w:asciiTheme="majorBidi" w:hAnsiTheme="majorBidi" w:cstheme="majorBidi"/>
            <w:b/>
            <w:bCs/>
          </w:rPr>
          <w:delText xml:space="preserve">any </w:delText>
        </w:r>
        <w:r w:rsidRPr="00872D9F" w:rsidDel="001F475B">
          <w:rPr>
            <w:rFonts w:asciiTheme="majorBidi" w:hAnsiTheme="majorBidi" w:cstheme="majorBidi"/>
            <w:b/>
            <w:bCs/>
          </w:rPr>
          <w:delText>sort</w:delText>
        </w:r>
        <w:r w:rsidR="00DF5EE2" w:rsidDel="001F475B">
          <w:rPr>
            <w:rFonts w:asciiTheme="majorBidi" w:hAnsiTheme="majorBidi" w:cstheme="majorBidi"/>
            <w:b/>
            <w:bCs/>
          </w:rPr>
          <w:delText>ing</w:delText>
        </w:r>
        <w:r w:rsidRPr="009B10C9" w:rsidDel="001F475B">
          <w:rPr>
            <w:rFonts w:asciiTheme="majorBidi" w:hAnsiTheme="majorBidi" w:cstheme="majorBidi"/>
          </w:rPr>
          <w:delText xml:space="preserve"> algorithm. You cannot use </w:delText>
        </w:r>
        <w:r w:rsidR="00432038" w:rsidDel="001F475B">
          <w:rPr>
            <w:rFonts w:asciiTheme="majorBidi" w:hAnsiTheme="majorBidi" w:cstheme="majorBidi"/>
          </w:rPr>
          <w:delText xml:space="preserve">the </w:delText>
        </w:r>
        <w:r w:rsidR="00432038" w:rsidRPr="00432038" w:rsidDel="001F475B">
          <w:rPr>
            <w:rFonts w:asciiTheme="majorBidi" w:hAnsiTheme="majorBidi" w:cstheme="majorBidi"/>
            <w:b/>
            <w:bCs/>
          </w:rPr>
          <w:delText>s</w:delText>
        </w:r>
        <w:r w:rsidR="007909AC" w:rsidRPr="00432038" w:rsidDel="001F475B">
          <w:rPr>
            <w:rFonts w:asciiTheme="majorBidi" w:hAnsiTheme="majorBidi" w:cstheme="majorBidi"/>
            <w:b/>
            <w:bCs/>
          </w:rPr>
          <w:delText>tack</w:delText>
        </w:r>
        <w:r w:rsidR="00F86269" w:rsidRPr="00F86269" w:rsidDel="001F475B">
          <w:rPr>
            <w:rFonts w:asciiTheme="majorBidi" w:hAnsiTheme="majorBidi" w:cstheme="majorBidi"/>
          </w:rPr>
          <w:delText xml:space="preserve"> for sorting</w:delText>
        </w:r>
        <w:r w:rsidR="00F35DB0" w:rsidDel="001F475B">
          <w:rPr>
            <w:rFonts w:asciiTheme="majorBidi" w:hAnsiTheme="majorBidi" w:cstheme="majorBidi"/>
          </w:rPr>
          <w:delText>/merging</w:delText>
        </w:r>
        <w:r w:rsidRPr="009B10C9" w:rsidDel="001F475B">
          <w:rPr>
            <w:rFonts w:asciiTheme="majorBidi" w:hAnsiTheme="majorBidi" w:cstheme="majorBidi"/>
          </w:rPr>
          <w:delText xml:space="preserve">. You </w:delText>
        </w:r>
        <w:r w:rsidRPr="0015638A" w:rsidDel="001F475B">
          <w:rPr>
            <w:rFonts w:asciiTheme="majorBidi" w:hAnsiTheme="majorBidi" w:cstheme="majorBidi"/>
            <w:b/>
          </w:rPr>
          <w:delText>cannot</w:delText>
        </w:r>
        <w:r w:rsidRPr="009B10C9" w:rsidDel="001F475B">
          <w:rPr>
            <w:rFonts w:asciiTheme="majorBidi" w:hAnsiTheme="majorBidi" w:cstheme="majorBidi"/>
          </w:rPr>
          <w:delText xml:space="preserve"> use any </w:delText>
        </w:r>
        <w:r w:rsidRPr="00B50CD0" w:rsidDel="001F475B">
          <w:rPr>
            <w:rFonts w:asciiTheme="majorBidi" w:hAnsiTheme="majorBidi" w:cstheme="majorBidi"/>
            <w:b/>
            <w:bCs/>
          </w:rPr>
          <w:delText>extra memory</w:delText>
        </w:r>
        <w:r w:rsidRPr="009B10C9" w:rsidDel="001F475B">
          <w:rPr>
            <w:rFonts w:asciiTheme="majorBidi" w:hAnsiTheme="majorBidi" w:cstheme="majorBidi"/>
          </w:rPr>
          <w:delText xml:space="preserve"> location/variable. Use </w:delText>
        </w:r>
        <w:r w:rsidRPr="006E65B1" w:rsidDel="001F475B">
          <w:rPr>
            <w:rFonts w:asciiTheme="majorBidi" w:hAnsiTheme="majorBidi" w:cstheme="majorBidi"/>
            <w:b/>
            <w:bCs/>
          </w:rPr>
          <w:delText>registers</w:delText>
        </w:r>
        <w:r w:rsidRPr="009B10C9" w:rsidDel="001F475B">
          <w:rPr>
            <w:rFonts w:asciiTheme="majorBidi" w:hAnsiTheme="majorBidi" w:cstheme="majorBidi"/>
          </w:rPr>
          <w:delText>.</w:delText>
        </w:r>
      </w:del>
    </w:p>
    <w:p w14:paraId="49C67C66" w14:textId="63E52E8C" w:rsidR="00045060" w:rsidDel="001F475B" w:rsidRDefault="00045060" w:rsidP="006F1F21">
      <w:pPr>
        <w:jc w:val="both"/>
        <w:rPr>
          <w:del w:id="90" w:author="maham saleem" w:date="2021-11-15T14:25:00Z"/>
          <w:rFonts w:asciiTheme="majorBidi" w:hAnsiTheme="majorBidi" w:cstheme="majorBidi"/>
          <w:b/>
          <w:bCs/>
        </w:rPr>
      </w:pPr>
    </w:p>
    <w:p w14:paraId="117E241E" w14:textId="2538225A" w:rsidR="00D43794" w:rsidDel="001F475B" w:rsidRDefault="004A5703" w:rsidP="006F1F21">
      <w:pPr>
        <w:jc w:val="both"/>
        <w:rPr>
          <w:del w:id="91" w:author="maham saleem" w:date="2021-11-15T14:25:00Z"/>
          <w:rFonts w:asciiTheme="majorBidi" w:hAnsiTheme="majorBidi" w:cstheme="majorBidi"/>
          <w:b/>
          <w:bCs/>
        </w:rPr>
      </w:pPr>
      <w:del w:id="92" w:author="maham saleem" w:date="2021-11-15T14:25:00Z">
        <w:r w:rsidRPr="004A5703" w:rsidDel="001F475B">
          <w:rPr>
            <w:rFonts w:asciiTheme="majorBidi" w:hAnsiTheme="majorBidi" w:cstheme="majorBidi"/>
            <w:b/>
            <w:bCs/>
          </w:rPr>
          <w:delText xml:space="preserve">Sample </w:delText>
        </w:r>
        <w:r w:rsidDel="001F475B">
          <w:rPr>
            <w:rFonts w:asciiTheme="majorBidi" w:hAnsiTheme="majorBidi" w:cstheme="majorBidi"/>
            <w:b/>
            <w:bCs/>
          </w:rPr>
          <w:delText>i</w:delText>
        </w:r>
        <w:r w:rsidRPr="004A5703" w:rsidDel="001F475B">
          <w:rPr>
            <w:rFonts w:asciiTheme="majorBidi" w:hAnsiTheme="majorBidi" w:cstheme="majorBidi"/>
            <w:b/>
            <w:bCs/>
          </w:rPr>
          <w:delText>nput/output</w:delText>
        </w:r>
      </w:del>
    </w:p>
    <w:tbl>
      <w:tblPr>
        <w:tblStyle w:val="TableGrid"/>
        <w:tblpPr w:leftFromText="180" w:rightFromText="180" w:vertAnchor="text" w:horzAnchor="margin" w:tblpY="31"/>
        <w:tblW w:w="0" w:type="auto"/>
        <w:tblLook w:val="04A0" w:firstRow="1" w:lastRow="0" w:firstColumn="1" w:lastColumn="0" w:noHBand="0" w:noVBand="1"/>
      </w:tblPr>
      <w:tblGrid>
        <w:gridCol w:w="4814"/>
        <w:gridCol w:w="4814"/>
      </w:tblGrid>
      <w:tr w:rsidR="007F78D9" w:rsidDel="001F475B" w14:paraId="101A7227" w14:textId="370B58F0" w:rsidTr="00871609">
        <w:trPr>
          <w:trHeight w:val="1880"/>
          <w:del w:id="93" w:author="maham saleem" w:date="2021-11-15T14:25:00Z"/>
        </w:trPr>
        <w:tc>
          <w:tcPr>
            <w:tcW w:w="4814" w:type="dxa"/>
          </w:tcPr>
          <w:p w14:paraId="5EAE9977" w14:textId="0C39B625" w:rsidR="007F78D9" w:rsidRPr="00824408" w:rsidDel="001F475B" w:rsidRDefault="007F78D9" w:rsidP="007F78D9">
            <w:pPr>
              <w:jc w:val="both"/>
              <w:rPr>
                <w:del w:id="94" w:author="maham saleem" w:date="2021-11-15T14:25:00Z"/>
                <w:rFonts w:ascii="Times New Roman" w:hAnsi="Times New Roman" w:cs="Times New Roman"/>
              </w:rPr>
            </w:pPr>
            <w:del w:id="95" w:author="maham saleem" w:date="2021-11-15T14:25:00Z">
              <w:r w:rsidRPr="00824408" w:rsidDel="001F475B">
                <w:rPr>
                  <w:rFonts w:ascii="Times New Roman" w:hAnsi="Times New Roman" w:cs="Times New Roman"/>
                </w:rPr>
                <w:delText xml:space="preserve">State of </w:delText>
              </w:r>
              <w:r w:rsidR="00432038" w:rsidRPr="00824408" w:rsidDel="001F475B">
                <w:rPr>
                  <w:rFonts w:ascii="Times New Roman" w:hAnsi="Times New Roman" w:cs="Times New Roman"/>
                </w:rPr>
                <w:delText>d</w:delText>
              </w:r>
              <w:r w:rsidR="005D6505" w:rsidRPr="00824408" w:rsidDel="001F475B">
                <w:rPr>
                  <w:rFonts w:ascii="Times New Roman" w:hAnsi="Times New Roman" w:cs="Times New Roman"/>
                </w:rPr>
                <w:delText>ata</w:delText>
              </w:r>
              <w:r w:rsidRPr="00824408" w:rsidDel="001F475B">
                <w:rPr>
                  <w:rFonts w:ascii="Times New Roman" w:hAnsi="Times New Roman" w:cs="Times New Roman"/>
                </w:rPr>
                <w:delText xml:space="preserve"> </w:delText>
              </w:r>
              <w:r w:rsidR="00824408" w:rsidDel="001F475B">
                <w:rPr>
                  <w:rFonts w:ascii="Times New Roman" w:hAnsi="Times New Roman" w:cs="Times New Roman"/>
                </w:rPr>
                <w:delText xml:space="preserve">variables </w:delText>
              </w:r>
              <w:r w:rsidRPr="001B48E8" w:rsidDel="001F475B">
                <w:rPr>
                  <w:rFonts w:ascii="Times New Roman" w:hAnsi="Times New Roman" w:cs="Times New Roman"/>
                  <w:b/>
                </w:rPr>
                <w:delText>before</w:delText>
              </w:r>
              <w:r w:rsidRPr="00824408" w:rsidDel="001F475B">
                <w:rPr>
                  <w:rFonts w:ascii="Times New Roman" w:hAnsi="Times New Roman" w:cs="Times New Roman"/>
                </w:rPr>
                <w:delText xml:space="preserve"> running the </w:delText>
              </w:r>
              <w:r w:rsidR="000166FC" w:rsidRPr="00824408" w:rsidDel="001F475B">
                <w:rPr>
                  <w:rFonts w:ascii="Times New Roman" w:hAnsi="Times New Roman" w:cs="Times New Roman"/>
                </w:rPr>
                <w:delText>code</w:delText>
              </w:r>
              <w:r w:rsidRPr="00824408" w:rsidDel="001F475B">
                <w:rPr>
                  <w:rFonts w:ascii="Times New Roman" w:hAnsi="Times New Roman" w:cs="Times New Roman"/>
                </w:rPr>
                <w:delText>:</w:delText>
              </w:r>
            </w:del>
          </w:p>
          <w:p w14:paraId="6B42559A" w14:textId="27C51796" w:rsidR="007F78D9" w:rsidRPr="00824408" w:rsidDel="001F475B" w:rsidRDefault="00824408" w:rsidP="007F78D9">
            <w:pPr>
              <w:jc w:val="both"/>
              <w:rPr>
                <w:del w:id="96" w:author="maham saleem" w:date="2021-11-15T14:25:00Z"/>
                <w:rFonts w:ascii="Times New Roman" w:hAnsi="Times New Roman" w:cs="Times New Roman"/>
              </w:rPr>
            </w:pPr>
            <w:del w:id="97" w:author="maham saleem" w:date="2021-11-15T14:25:00Z">
              <w:r w:rsidDel="001F475B">
                <w:rPr>
                  <w:rFonts w:ascii="Times New Roman" w:hAnsi="Times New Roman" w:cs="Times New Roman"/>
                </w:rPr>
                <w:delText>a</w:delText>
              </w:r>
              <w:r w:rsidR="007F78D9" w:rsidRPr="00824408" w:rsidDel="001F475B">
                <w:rPr>
                  <w:rFonts w:ascii="Times New Roman" w:hAnsi="Times New Roman" w:cs="Times New Roman"/>
                </w:rPr>
                <w:delText>rray1: db 1,2,3,4,5,6,7</w:delText>
              </w:r>
            </w:del>
          </w:p>
          <w:p w14:paraId="6ADAD9F2" w14:textId="3D87F67F" w:rsidR="007F78D9" w:rsidRPr="00824408" w:rsidDel="001F475B" w:rsidRDefault="00824408" w:rsidP="007F78D9">
            <w:pPr>
              <w:jc w:val="both"/>
              <w:rPr>
                <w:del w:id="98" w:author="maham saleem" w:date="2021-11-15T14:25:00Z"/>
                <w:rFonts w:ascii="Times New Roman" w:hAnsi="Times New Roman" w:cs="Times New Roman"/>
              </w:rPr>
            </w:pPr>
            <w:del w:id="99" w:author="maham saleem" w:date="2021-11-15T14:25:00Z">
              <w:r w:rsidDel="001F475B">
                <w:rPr>
                  <w:rFonts w:ascii="Times New Roman" w:hAnsi="Times New Roman" w:cs="Times New Roman"/>
                </w:rPr>
                <w:delText>a</w:delText>
              </w:r>
              <w:r w:rsidR="007F78D9" w:rsidRPr="00824408" w:rsidDel="001F475B">
                <w:rPr>
                  <w:rFonts w:ascii="Times New Roman" w:hAnsi="Times New Roman" w:cs="Times New Roman"/>
                </w:rPr>
                <w:delText>rray2: db 9,6,4,1</w:delText>
              </w:r>
            </w:del>
          </w:p>
          <w:p w14:paraId="68E8136B" w14:textId="4968C791" w:rsidR="007F78D9" w:rsidRPr="00824408" w:rsidDel="001F475B" w:rsidRDefault="00824408" w:rsidP="007F78D9">
            <w:pPr>
              <w:jc w:val="both"/>
              <w:rPr>
                <w:del w:id="100" w:author="maham saleem" w:date="2021-11-15T14:25:00Z"/>
                <w:rFonts w:ascii="Times New Roman" w:hAnsi="Times New Roman" w:cs="Times New Roman"/>
              </w:rPr>
            </w:pPr>
            <w:del w:id="101" w:author="maham saleem" w:date="2021-11-15T14:25:00Z">
              <w:r w:rsidDel="001F475B">
                <w:rPr>
                  <w:rFonts w:ascii="Times New Roman" w:hAnsi="Times New Roman" w:cs="Times New Roman"/>
                </w:rPr>
                <w:delText>s</w:delText>
              </w:r>
              <w:r w:rsidR="007F78D9" w:rsidRPr="00824408" w:rsidDel="001F475B">
                <w:rPr>
                  <w:rFonts w:ascii="Times New Roman" w:hAnsi="Times New Roman" w:cs="Times New Roman"/>
                </w:rPr>
                <w:delText>ize1: db 7</w:delText>
              </w:r>
            </w:del>
          </w:p>
          <w:p w14:paraId="2A3DEF7A" w14:textId="6B8C4D7E" w:rsidR="007F78D9" w:rsidRPr="00824408" w:rsidDel="001F475B" w:rsidRDefault="00824408" w:rsidP="007F78D9">
            <w:pPr>
              <w:jc w:val="both"/>
              <w:rPr>
                <w:del w:id="102" w:author="maham saleem" w:date="2021-11-15T14:25:00Z"/>
                <w:rFonts w:ascii="Times New Roman" w:hAnsi="Times New Roman" w:cs="Times New Roman"/>
              </w:rPr>
            </w:pPr>
            <w:del w:id="103" w:author="maham saleem" w:date="2021-11-15T14:25:00Z">
              <w:r w:rsidDel="001F475B">
                <w:rPr>
                  <w:rFonts w:ascii="Times New Roman" w:hAnsi="Times New Roman" w:cs="Times New Roman"/>
                </w:rPr>
                <w:delText>s</w:delText>
              </w:r>
              <w:r w:rsidR="007F78D9" w:rsidRPr="00824408" w:rsidDel="001F475B">
                <w:rPr>
                  <w:rFonts w:ascii="Times New Roman" w:hAnsi="Times New Roman" w:cs="Times New Roman"/>
                </w:rPr>
                <w:delText>ize2: db 4</w:delText>
              </w:r>
            </w:del>
          </w:p>
          <w:p w14:paraId="2518DB9C" w14:textId="0085DA61" w:rsidR="007F78D9" w:rsidDel="001F475B" w:rsidRDefault="007F78D9" w:rsidP="007F78D9">
            <w:pPr>
              <w:jc w:val="both"/>
              <w:rPr>
                <w:del w:id="104" w:author="maham saleem" w:date="2021-11-15T14:25:00Z"/>
                <w:rFonts w:asciiTheme="majorBidi" w:hAnsiTheme="majorBidi" w:cstheme="majorBidi"/>
              </w:rPr>
            </w:pPr>
          </w:p>
        </w:tc>
        <w:tc>
          <w:tcPr>
            <w:tcW w:w="4814" w:type="dxa"/>
          </w:tcPr>
          <w:p w14:paraId="45ADC3AB" w14:textId="4D9E1FD7" w:rsidR="007F78D9" w:rsidRPr="009B10C9" w:rsidDel="001F475B" w:rsidRDefault="007F78D9" w:rsidP="007F78D9">
            <w:pPr>
              <w:jc w:val="both"/>
              <w:rPr>
                <w:del w:id="105" w:author="maham saleem" w:date="2021-11-15T14:25:00Z"/>
                <w:rFonts w:asciiTheme="majorBidi" w:hAnsiTheme="majorBidi" w:cstheme="majorBidi"/>
              </w:rPr>
            </w:pPr>
            <w:del w:id="106" w:author="maham saleem" w:date="2021-11-15T14:25:00Z">
              <w:r w:rsidRPr="009B10C9" w:rsidDel="001F475B">
                <w:rPr>
                  <w:rFonts w:asciiTheme="majorBidi" w:hAnsiTheme="majorBidi" w:cstheme="majorBidi"/>
                </w:rPr>
                <w:delText xml:space="preserve">State of </w:delText>
              </w:r>
              <w:r w:rsidR="00824408" w:rsidDel="001F475B">
                <w:rPr>
                  <w:rFonts w:asciiTheme="majorBidi" w:hAnsiTheme="majorBidi" w:cstheme="majorBidi"/>
                </w:rPr>
                <w:delText>d</w:delText>
              </w:r>
              <w:r w:rsidR="00871609" w:rsidDel="001F475B">
                <w:delText>ata</w:delText>
              </w:r>
              <w:r w:rsidR="00824408" w:rsidDel="001F475B">
                <w:delText xml:space="preserve"> variables</w:delText>
              </w:r>
              <w:r w:rsidRPr="009B10C9" w:rsidDel="001F475B">
                <w:rPr>
                  <w:rFonts w:asciiTheme="majorBidi" w:hAnsiTheme="majorBidi" w:cstheme="majorBidi"/>
                </w:rPr>
                <w:delText xml:space="preserve"> </w:delText>
              </w:r>
              <w:r w:rsidR="00174A70" w:rsidRPr="001B48E8" w:rsidDel="001F475B">
                <w:rPr>
                  <w:rFonts w:asciiTheme="majorBidi" w:hAnsiTheme="majorBidi" w:cstheme="majorBidi"/>
                  <w:b/>
                </w:rPr>
                <w:delText>a</w:delText>
              </w:r>
              <w:r w:rsidR="00174A70" w:rsidRPr="001B48E8" w:rsidDel="001F475B">
                <w:rPr>
                  <w:b/>
                </w:rPr>
                <w:delText>fter</w:delText>
              </w:r>
              <w:r w:rsidRPr="009B10C9" w:rsidDel="001F475B">
                <w:rPr>
                  <w:rFonts w:asciiTheme="majorBidi" w:hAnsiTheme="majorBidi" w:cstheme="majorBidi"/>
                </w:rPr>
                <w:delText xml:space="preserve"> running the </w:delText>
              </w:r>
              <w:r w:rsidR="002D7A7F" w:rsidDel="001F475B">
                <w:rPr>
                  <w:rFonts w:asciiTheme="majorBidi" w:hAnsiTheme="majorBidi" w:cstheme="majorBidi"/>
                </w:rPr>
                <w:delText>c</w:delText>
              </w:r>
              <w:r w:rsidR="002D7A7F" w:rsidDel="001F475B">
                <w:delText>ode</w:delText>
              </w:r>
              <w:r w:rsidR="00824408" w:rsidDel="001F475B">
                <w:delText>:</w:delText>
              </w:r>
              <w:r w:rsidRPr="009B10C9" w:rsidDel="001F475B">
                <w:rPr>
                  <w:rFonts w:asciiTheme="majorBidi" w:hAnsiTheme="majorBidi" w:cstheme="majorBidi"/>
                </w:rPr>
                <w:delText xml:space="preserve"> </w:delText>
              </w:r>
            </w:del>
          </w:p>
          <w:p w14:paraId="27563842" w14:textId="30EF7923" w:rsidR="007F78D9" w:rsidRPr="009B10C9" w:rsidDel="001F475B" w:rsidRDefault="008D2CD9" w:rsidP="007F78D9">
            <w:pPr>
              <w:jc w:val="both"/>
              <w:rPr>
                <w:del w:id="107" w:author="maham saleem" w:date="2021-11-15T14:25:00Z"/>
                <w:rFonts w:asciiTheme="majorBidi" w:hAnsiTheme="majorBidi" w:cstheme="majorBidi"/>
              </w:rPr>
            </w:pPr>
            <w:del w:id="108" w:author="maham saleem" w:date="2021-11-15T14:25:00Z">
              <w:r w:rsidDel="001F475B">
                <w:rPr>
                  <w:rFonts w:asciiTheme="majorBidi" w:hAnsiTheme="majorBidi" w:cstheme="majorBidi"/>
                </w:rPr>
                <w:delText>a</w:delText>
              </w:r>
              <w:r w:rsidR="007F78D9" w:rsidRPr="009B10C9" w:rsidDel="001F475B">
                <w:rPr>
                  <w:rFonts w:asciiTheme="majorBidi" w:hAnsiTheme="majorBidi" w:cstheme="majorBidi"/>
                </w:rPr>
                <w:delText>rray1: db 9,7,6,6,5,4,4</w:delText>
              </w:r>
            </w:del>
          </w:p>
          <w:p w14:paraId="31B91358" w14:textId="142C5D77" w:rsidR="007F78D9" w:rsidRPr="009B10C9" w:rsidDel="001F475B" w:rsidRDefault="008D2CD9" w:rsidP="007F78D9">
            <w:pPr>
              <w:jc w:val="both"/>
              <w:rPr>
                <w:del w:id="109" w:author="maham saleem" w:date="2021-11-15T14:25:00Z"/>
                <w:rFonts w:asciiTheme="majorBidi" w:hAnsiTheme="majorBidi" w:cstheme="majorBidi"/>
              </w:rPr>
            </w:pPr>
            <w:del w:id="110" w:author="maham saleem" w:date="2021-11-15T14:25:00Z">
              <w:r w:rsidDel="001F475B">
                <w:rPr>
                  <w:rFonts w:asciiTheme="majorBidi" w:hAnsiTheme="majorBidi" w:cstheme="majorBidi"/>
                </w:rPr>
                <w:delText>a</w:delText>
              </w:r>
              <w:r w:rsidR="007F78D9" w:rsidRPr="009B10C9" w:rsidDel="001F475B">
                <w:rPr>
                  <w:rFonts w:asciiTheme="majorBidi" w:hAnsiTheme="majorBidi" w:cstheme="majorBidi"/>
                </w:rPr>
                <w:delText>rray2: db 3,2,1,1</w:delText>
              </w:r>
            </w:del>
          </w:p>
          <w:p w14:paraId="2427E8DE" w14:textId="71EDE669" w:rsidR="007F78D9" w:rsidRPr="009B10C9" w:rsidDel="001F475B" w:rsidRDefault="008D2CD9" w:rsidP="007F78D9">
            <w:pPr>
              <w:jc w:val="both"/>
              <w:rPr>
                <w:del w:id="111" w:author="maham saleem" w:date="2021-11-15T14:25:00Z"/>
                <w:rFonts w:asciiTheme="majorBidi" w:hAnsiTheme="majorBidi" w:cstheme="majorBidi"/>
              </w:rPr>
            </w:pPr>
            <w:del w:id="112" w:author="maham saleem" w:date="2021-11-15T14:25:00Z">
              <w:r w:rsidDel="001F475B">
                <w:rPr>
                  <w:rFonts w:asciiTheme="majorBidi" w:hAnsiTheme="majorBidi" w:cstheme="majorBidi"/>
                </w:rPr>
                <w:delText>s</w:delText>
              </w:r>
              <w:r w:rsidR="007F78D9" w:rsidRPr="009B10C9" w:rsidDel="001F475B">
                <w:rPr>
                  <w:rFonts w:asciiTheme="majorBidi" w:hAnsiTheme="majorBidi" w:cstheme="majorBidi"/>
                </w:rPr>
                <w:delText>ize1: db 7</w:delText>
              </w:r>
            </w:del>
          </w:p>
          <w:p w14:paraId="2A1D5495" w14:textId="19C1F161" w:rsidR="007F78D9" w:rsidRPr="009B10C9" w:rsidDel="001F475B" w:rsidRDefault="008D2CD9" w:rsidP="007F78D9">
            <w:pPr>
              <w:rPr>
                <w:del w:id="113" w:author="maham saleem" w:date="2021-11-15T14:25:00Z"/>
                <w:rFonts w:asciiTheme="majorBidi" w:hAnsiTheme="majorBidi" w:cstheme="majorBidi"/>
              </w:rPr>
            </w:pPr>
            <w:del w:id="114" w:author="maham saleem" w:date="2021-11-15T14:25:00Z">
              <w:r w:rsidDel="001F475B">
                <w:rPr>
                  <w:rFonts w:asciiTheme="majorBidi" w:hAnsiTheme="majorBidi" w:cstheme="majorBidi"/>
                </w:rPr>
                <w:delText>s</w:delText>
              </w:r>
              <w:r w:rsidR="007F78D9" w:rsidRPr="009B10C9" w:rsidDel="001F475B">
                <w:rPr>
                  <w:rFonts w:asciiTheme="majorBidi" w:hAnsiTheme="majorBidi" w:cstheme="majorBidi"/>
                </w:rPr>
                <w:delText xml:space="preserve">ize2: </w:delText>
              </w:r>
              <w:r w:rsidR="00A90049" w:rsidDel="001F475B">
                <w:rPr>
                  <w:rFonts w:asciiTheme="majorBidi" w:hAnsiTheme="majorBidi" w:cstheme="majorBidi"/>
                </w:rPr>
                <w:delText>d</w:delText>
              </w:r>
              <w:r w:rsidR="00A90049" w:rsidDel="001F475B">
                <w:delText xml:space="preserve">b </w:delText>
              </w:r>
              <w:r w:rsidR="007F78D9" w:rsidRPr="009B10C9" w:rsidDel="001F475B">
                <w:rPr>
                  <w:rFonts w:asciiTheme="majorBidi" w:hAnsiTheme="majorBidi" w:cstheme="majorBidi"/>
                </w:rPr>
                <w:delText>4</w:delText>
              </w:r>
            </w:del>
          </w:p>
          <w:p w14:paraId="424299FE" w14:textId="4055CFA2" w:rsidR="007F78D9" w:rsidDel="001F475B" w:rsidRDefault="007F78D9" w:rsidP="007F78D9">
            <w:pPr>
              <w:jc w:val="both"/>
              <w:rPr>
                <w:del w:id="115" w:author="maham saleem" w:date="2021-11-15T14:25:00Z"/>
                <w:rFonts w:asciiTheme="majorBidi" w:hAnsiTheme="majorBidi" w:cstheme="majorBidi"/>
              </w:rPr>
            </w:pPr>
          </w:p>
        </w:tc>
      </w:tr>
    </w:tbl>
    <w:p w14:paraId="000E2376" w14:textId="77777777" w:rsidR="00727780" w:rsidRPr="00F8709D" w:rsidRDefault="00727780" w:rsidP="00727780">
      <w:pPr>
        <w:pStyle w:val="Textbody"/>
        <w:spacing w:before="240" w:line="240" w:lineRule="auto"/>
        <w:jc w:val="both"/>
        <w:rPr>
          <w:ins w:id="116" w:author="maham saleem" w:date="2022-10-19T13:25:00Z"/>
          <w:rFonts w:asciiTheme="majorBidi" w:hAnsiTheme="majorBidi" w:cstheme="majorBidi"/>
        </w:rPr>
      </w:pPr>
      <w:ins w:id="117" w:author="maham saleem" w:date="2022-10-19T13:25:00Z">
        <w:r w:rsidRPr="009B10C9">
          <w:rPr>
            <w:rStyle w:val="Emphasis"/>
            <w:rFonts w:asciiTheme="majorBidi" w:hAnsiTheme="majorBidi" w:cstheme="majorBidi"/>
            <w:b/>
            <w:bCs/>
            <w:i w:val="0"/>
            <w:iCs w:val="0"/>
            <w:u w:val="single"/>
          </w:rPr>
          <w:t>Question # 2:</w:t>
        </w:r>
        <w:r>
          <w:rPr>
            <w:rStyle w:val="Emphasis"/>
            <w:rFonts w:asciiTheme="majorBidi" w:hAnsiTheme="majorBidi" w:cstheme="majorBidi"/>
            <w:b/>
            <w:bCs/>
            <w:i w:val="0"/>
            <w:iCs w:val="0"/>
            <w:u w:val="single"/>
          </w:rPr>
          <w:t xml:space="preserve"> 15 marks</w:t>
        </w:r>
      </w:ins>
    </w:p>
    <w:p w14:paraId="28824726" w14:textId="58F145DB" w:rsidR="004977B8" w:rsidRDefault="00727780" w:rsidP="007F78D9">
      <w:pPr>
        <w:jc w:val="both"/>
        <w:rPr>
          <w:ins w:id="118" w:author="maham saleem" w:date="2021-11-15T14:28:00Z"/>
          <w:rFonts w:ascii="Times New Roman" w:hAnsi="Times New Roman" w:cs="Times New Roman"/>
        </w:rPr>
      </w:pPr>
      <w:ins w:id="119" w:author="maham saleem" w:date="2022-10-19T13:25:00Z">
        <w:r w:rsidRPr="00F8709D">
          <w:rPr>
            <w:rFonts w:asciiTheme="majorBidi" w:hAnsiTheme="majorBidi" w:cstheme="majorBidi"/>
          </w:rPr>
          <w:t xml:space="preserve">Write a </w:t>
        </w:r>
        <w:r>
          <w:rPr>
            <w:rFonts w:asciiTheme="majorBidi" w:hAnsiTheme="majorBidi" w:cstheme="majorBidi"/>
          </w:rPr>
          <w:t>function “drawrect” that takes four parameters via a s</w:t>
        </w:r>
      </w:ins>
      <w:ins w:id="120" w:author="maham saleem" w:date="2022-10-19T13:26:00Z">
        <w:r>
          <w:rPr>
            <w:rFonts w:asciiTheme="majorBidi" w:hAnsiTheme="majorBidi" w:cstheme="majorBidi"/>
          </w:rPr>
          <w:t>tack. The parameters a</w:t>
        </w:r>
      </w:ins>
      <w:ins w:id="121" w:author="maham saleem" w:date="2022-10-19T13:27:00Z">
        <w:r>
          <w:rPr>
            <w:rFonts w:asciiTheme="majorBidi" w:hAnsiTheme="majorBidi" w:cstheme="majorBidi"/>
          </w:rPr>
          <w:t>,</w:t>
        </w:r>
      </w:ins>
      <w:ins w:id="122" w:author="maham saleem" w:date="2022-10-19T13:26:00Z">
        <w:r>
          <w:rPr>
            <w:rFonts w:asciiTheme="majorBidi" w:hAnsiTheme="majorBidi" w:cstheme="majorBidi"/>
          </w:rPr>
          <w:t xml:space="preserve">re top, left, bottom and right in this order. The function should display a rectangle on the </w:t>
        </w:r>
      </w:ins>
      <w:ins w:id="123" w:author="maham saleem" w:date="2022-10-19T13:27:00Z">
        <w:r>
          <w:rPr>
            <w:rFonts w:asciiTheme="majorBidi" w:hAnsiTheme="majorBidi" w:cstheme="majorBidi"/>
          </w:rPr>
          <w:t>screen using the characters + -</w:t>
        </w:r>
      </w:ins>
      <w:ins w:id="124" w:author="maham saleem" w:date="2022-10-19T13:28:00Z">
        <w:r>
          <w:rPr>
            <w:rFonts w:asciiTheme="majorBidi" w:hAnsiTheme="majorBidi" w:cstheme="majorBidi"/>
          </w:rPr>
          <w:t xml:space="preserve"> </w:t>
        </w:r>
      </w:ins>
      <w:ins w:id="125" w:author="maham saleem" w:date="2022-10-19T13:27:00Z">
        <w:r>
          <w:rPr>
            <w:rFonts w:asciiTheme="majorBidi" w:hAnsiTheme="majorBidi" w:cstheme="majorBidi"/>
          </w:rPr>
          <w:t>and |.</w:t>
        </w:r>
      </w:ins>
    </w:p>
    <w:p w14:paraId="3CEAC38B" w14:textId="52BA485A" w:rsidR="00936872" w:rsidRPr="007B11F5" w:rsidDel="00FD0C04" w:rsidRDefault="007B11F5">
      <w:pPr>
        <w:pStyle w:val="Textbody"/>
        <w:spacing w:before="240" w:line="240" w:lineRule="auto"/>
        <w:jc w:val="both"/>
        <w:rPr>
          <w:ins w:id="126" w:author="maham saleem" w:date="2021-11-15T14:25:00Z"/>
          <w:del w:id="127" w:author="lab" w:date="2022-10-25T02:34:00Z"/>
          <w:rFonts w:asciiTheme="majorBidi" w:hAnsiTheme="majorBidi" w:cstheme="majorBidi"/>
          <w:rPrChange w:id="128" w:author="maham saleem" w:date="2021-11-15T14:29:00Z">
            <w:rPr>
              <w:ins w:id="129" w:author="maham saleem" w:date="2021-11-15T14:25:00Z"/>
              <w:del w:id="130" w:author="lab" w:date="2022-10-25T02:34:00Z"/>
              <w:rFonts w:ascii="Times New Roman" w:hAnsi="Times New Roman" w:cs="Times New Roman"/>
            </w:rPr>
          </w:rPrChange>
        </w:rPr>
        <w:pPrChange w:id="131" w:author="maham saleem" w:date="2021-11-15T14:29:00Z">
          <w:pPr>
            <w:jc w:val="both"/>
          </w:pPr>
        </w:pPrChange>
      </w:pPr>
      <w:bookmarkStart w:id="132" w:name="_GoBack"/>
      <w:bookmarkEnd w:id="132"/>
      <w:ins w:id="133" w:author="maham saleem" w:date="2021-11-15T14:29:00Z">
        <w:del w:id="134" w:author="lab" w:date="2022-10-25T02:34:00Z">
          <w:r w:rsidRPr="009B10C9" w:rsidDel="00FD0C04">
            <w:rPr>
              <w:rStyle w:val="Emphasis"/>
              <w:rFonts w:asciiTheme="majorBidi" w:hAnsiTheme="majorBidi" w:cstheme="majorBidi"/>
              <w:b/>
              <w:bCs/>
              <w:i w:val="0"/>
              <w:iCs w:val="0"/>
              <w:u w:val="single"/>
            </w:rPr>
            <w:delText xml:space="preserve">Question # </w:delText>
          </w:r>
        </w:del>
      </w:ins>
      <w:ins w:id="135" w:author="maham saleem" w:date="2022-10-19T13:25:00Z">
        <w:del w:id="136" w:author="lab" w:date="2022-10-25T02:34:00Z">
          <w:r w:rsidR="00727780" w:rsidDel="00FD0C04">
            <w:rPr>
              <w:rStyle w:val="Emphasis"/>
              <w:rFonts w:asciiTheme="majorBidi" w:hAnsiTheme="majorBidi" w:cstheme="majorBidi"/>
              <w:b/>
              <w:bCs/>
              <w:i w:val="0"/>
              <w:iCs w:val="0"/>
              <w:u w:val="single"/>
            </w:rPr>
            <w:delText>3</w:delText>
          </w:r>
        </w:del>
      </w:ins>
      <w:ins w:id="137" w:author="maham saleem" w:date="2021-11-15T14:29:00Z">
        <w:del w:id="138" w:author="lab" w:date="2022-10-25T02:34:00Z">
          <w:r w:rsidRPr="009B10C9" w:rsidDel="00FD0C04">
            <w:rPr>
              <w:rStyle w:val="Emphasis"/>
              <w:rFonts w:asciiTheme="majorBidi" w:hAnsiTheme="majorBidi" w:cstheme="majorBidi"/>
              <w:b/>
              <w:bCs/>
              <w:i w:val="0"/>
              <w:iCs w:val="0"/>
              <w:u w:val="single"/>
            </w:rPr>
            <w:delText>:</w:delText>
          </w:r>
          <w:r w:rsidDel="00FD0C04">
            <w:rPr>
              <w:rStyle w:val="Emphasis"/>
              <w:rFonts w:asciiTheme="majorBidi" w:hAnsiTheme="majorBidi" w:cstheme="majorBidi"/>
              <w:b/>
              <w:bCs/>
              <w:i w:val="0"/>
              <w:iCs w:val="0"/>
              <w:u w:val="single"/>
            </w:rPr>
            <w:delText xml:space="preserve"> 15 marks</w:delText>
          </w:r>
        </w:del>
      </w:ins>
    </w:p>
    <w:p w14:paraId="0844935D" w14:textId="75A76812" w:rsidR="00D55981" w:rsidDel="00FD0C04" w:rsidRDefault="00D55981" w:rsidP="00D55981">
      <w:pPr>
        <w:rPr>
          <w:ins w:id="139" w:author="maham saleem" w:date="2021-11-15T14:31:00Z"/>
          <w:del w:id="140" w:author="lab" w:date="2022-10-25T02:34:00Z"/>
          <w:rFonts w:ascii="Times New Roman" w:hAnsi="Times New Roman" w:cs="Times New Roman"/>
        </w:rPr>
      </w:pPr>
      <w:ins w:id="141" w:author="maham saleem" w:date="2021-11-15T14:31:00Z">
        <w:del w:id="142" w:author="lab" w:date="2022-10-25T02:34:00Z">
          <w:r w:rsidDel="00FD0C04">
            <w:rPr>
              <w:rFonts w:ascii="Times New Roman" w:hAnsi="Times New Roman" w:cs="Times New Roman"/>
            </w:rPr>
            <w:delText>Write a subroutine which takes two parameters 1) array 2) size of array. Each element of the array is a positive integer of maximum size 1 byte. The subroutine removes duplicate integers from the array, and returns the new array size on stack. You cannot use any temporary memory. All changes should be made to the same array passed as parameter. End of the array will be marked by -1. You can put any number of -1 as you want.</w:delText>
          </w:r>
        </w:del>
      </w:ins>
    </w:p>
    <w:p w14:paraId="30C7FB5F" w14:textId="77E6B4DB" w:rsidR="00D55981" w:rsidDel="00FD0C04" w:rsidRDefault="00D55981" w:rsidP="00D55981">
      <w:pPr>
        <w:rPr>
          <w:ins w:id="143" w:author="maham saleem" w:date="2021-11-15T14:31:00Z"/>
          <w:del w:id="144" w:author="lab" w:date="2022-10-25T02:34:00Z"/>
          <w:rFonts w:ascii="Times New Roman" w:hAnsi="Times New Roman" w:cs="Times New Roman"/>
        </w:rPr>
      </w:pPr>
      <w:ins w:id="145" w:author="maham saleem" w:date="2021-11-15T14:31:00Z">
        <w:del w:id="146" w:author="lab" w:date="2022-10-25T02:34:00Z">
          <w:r w:rsidDel="00FD0C04">
            <w:rPr>
              <w:rFonts w:ascii="Times New Roman" w:hAnsi="Times New Roman" w:cs="Times New Roman"/>
              <w:b/>
              <w:bCs/>
            </w:rPr>
            <w:delText>Example</w:delText>
          </w:r>
          <w:r w:rsidDel="00FD0C04">
            <w:rPr>
              <w:rFonts w:ascii="Times New Roman" w:hAnsi="Times New Roman" w:cs="Times New Roman"/>
            </w:rPr>
            <w:delText>:</w:delText>
          </w:r>
        </w:del>
      </w:ins>
    </w:p>
    <w:p w14:paraId="03032D4E" w14:textId="08A32532" w:rsidR="00D55981" w:rsidDel="00FD0C04" w:rsidRDefault="00D55981" w:rsidP="00D55981">
      <w:pPr>
        <w:rPr>
          <w:ins w:id="147" w:author="maham saleem" w:date="2021-11-15T14:31:00Z"/>
          <w:del w:id="148" w:author="lab" w:date="2022-10-25T02:34:00Z"/>
          <w:rFonts w:ascii="Times New Roman" w:hAnsi="Times New Roman" w:cs="Times New Roman"/>
        </w:rPr>
      </w:pPr>
      <w:ins w:id="149" w:author="maham saleem" w:date="2021-11-15T14:31:00Z">
        <w:del w:id="150" w:author="lab" w:date="2022-10-25T02:34:00Z">
          <w:r w:rsidDel="00FD0C04">
            <w:rPr>
              <w:rFonts w:ascii="Times New Roman" w:hAnsi="Times New Roman" w:cs="Times New Roman"/>
            </w:rPr>
            <w:delText>MyArray: db 1, 2, 1, 3, 4, 7, 9, 3, 2, 5 (size of array is 10)</w:delText>
          </w:r>
        </w:del>
      </w:ins>
    </w:p>
    <w:p w14:paraId="2BEDA8E2" w14:textId="48B10227" w:rsidR="00D55981" w:rsidDel="00FD0C04" w:rsidRDefault="00D55981" w:rsidP="00D55981">
      <w:pPr>
        <w:rPr>
          <w:ins w:id="151" w:author="maham saleem" w:date="2021-11-15T14:31:00Z"/>
          <w:del w:id="152" w:author="lab" w:date="2022-10-25T02:34:00Z"/>
          <w:rFonts w:ascii="Times New Roman" w:hAnsi="Times New Roman" w:cs="Times New Roman"/>
        </w:rPr>
      </w:pPr>
      <w:ins w:id="153" w:author="maham saleem" w:date="2021-11-15T14:31:00Z">
        <w:del w:id="154" w:author="lab" w:date="2022-10-25T02:34:00Z">
          <w:r w:rsidDel="00FD0C04">
            <w:rPr>
              <w:rFonts w:ascii="Times New Roman" w:hAnsi="Times New Roman" w:cs="Times New Roman"/>
            </w:rPr>
            <w:delText>After applying the subroutine, the array will become:</w:delText>
          </w:r>
        </w:del>
      </w:ins>
    </w:p>
    <w:p w14:paraId="5774ABA3" w14:textId="75AFE64B" w:rsidR="00D55981" w:rsidDel="00FD0C04" w:rsidRDefault="00D55981" w:rsidP="00D55981">
      <w:pPr>
        <w:rPr>
          <w:ins w:id="155" w:author="maham saleem" w:date="2021-11-15T14:31:00Z"/>
          <w:del w:id="156" w:author="lab" w:date="2022-10-25T02:34:00Z"/>
          <w:rFonts w:ascii="Times New Roman" w:hAnsi="Times New Roman" w:cs="Times New Roman"/>
        </w:rPr>
      </w:pPr>
      <w:ins w:id="157" w:author="maham saleem" w:date="2021-11-15T14:31:00Z">
        <w:del w:id="158" w:author="lab" w:date="2022-10-25T02:34:00Z">
          <w:r w:rsidDel="00FD0C04">
            <w:rPr>
              <w:rFonts w:ascii="Times New Roman" w:hAnsi="Times New Roman" w:cs="Times New Roman"/>
            </w:rPr>
            <w:delText>MyArray: db 1, 2, 3, 4, 7, 9, 5, -1, -1, -1 (new size is 7)</w:delText>
          </w:r>
        </w:del>
      </w:ins>
    </w:p>
    <w:p w14:paraId="2FC10FE7" w14:textId="1C8BDB19" w:rsidR="004977B8" w:rsidRDefault="004977B8" w:rsidP="007F78D9">
      <w:pPr>
        <w:jc w:val="both"/>
        <w:rPr>
          <w:ins w:id="159" w:author="maham saleem" w:date="2021-11-15T14:26:00Z"/>
          <w:rFonts w:ascii="Times New Roman" w:hAnsi="Times New Roman" w:cs="Times New Roman"/>
        </w:rPr>
      </w:pPr>
    </w:p>
    <w:p w14:paraId="3C61212E" w14:textId="7542A60B" w:rsidR="004977B8" w:rsidRDefault="004977B8" w:rsidP="007F78D9">
      <w:pPr>
        <w:jc w:val="both"/>
        <w:rPr>
          <w:ins w:id="160" w:author="maham saleem" w:date="2021-11-15T14:26:00Z"/>
          <w:rFonts w:ascii="Times New Roman" w:hAnsi="Times New Roman" w:cs="Times New Roman"/>
        </w:rPr>
      </w:pPr>
    </w:p>
    <w:p w14:paraId="18E8E704" w14:textId="39F33109" w:rsidR="004977B8" w:rsidRDefault="004977B8" w:rsidP="007F78D9">
      <w:pPr>
        <w:jc w:val="both"/>
        <w:rPr>
          <w:ins w:id="161" w:author="maham saleem" w:date="2021-11-15T14:26:00Z"/>
          <w:rFonts w:ascii="Times New Roman" w:hAnsi="Times New Roman" w:cs="Times New Roman"/>
        </w:rPr>
      </w:pPr>
    </w:p>
    <w:p w14:paraId="41AD0308" w14:textId="255A1ECD" w:rsidR="004977B8" w:rsidRDefault="004977B8" w:rsidP="007F78D9">
      <w:pPr>
        <w:jc w:val="both"/>
        <w:rPr>
          <w:ins w:id="162" w:author="maham saleem" w:date="2021-11-15T14:26:00Z"/>
          <w:rFonts w:ascii="Times New Roman" w:hAnsi="Times New Roman" w:cs="Times New Roman"/>
        </w:rPr>
      </w:pPr>
    </w:p>
    <w:p w14:paraId="0D5C7099" w14:textId="2E58540E" w:rsidR="004977B8" w:rsidRDefault="004977B8" w:rsidP="007F78D9">
      <w:pPr>
        <w:jc w:val="both"/>
        <w:rPr>
          <w:ins w:id="163" w:author="maham saleem" w:date="2021-11-15T14:26:00Z"/>
          <w:rFonts w:ascii="Times New Roman" w:hAnsi="Times New Roman" w:cs="Times New Roman"/>
        </w:rPr>
      </w:pPr>
    </w:p>
    <w:p w14:paraId="0D9D78F4" w14:textId="6D35D046" w:rsidR="004977B8" w:rsidRDefault="004977B8" w:rsidP="007F78D9">
      <w:pPr>
        <w:jc w:val="both"/>
        <w:rPr>
          <w:ins w:id="164" w:author="maham saleem" w:date="2021-11-15T14:26:00Z"/>
          <w:rFonts w:ascii="Times New Roman" w:hAnsi="Times New Roman" w:cs="Times New Roman"/>
        </w:rPr>
      </w:pPr>
    </w:p>
    <w:p w14:paraId="44841101" w14:textId="198D2BB5" w:rsidR="004977B8" w:rsidRDefault="004977B8" w:rsidP="007F78D9">
      <w:pPr>
        <w:jc w:val="both"/>
        <w:rPr>
          <w:ins w:id="165" w:author="maham saleem" w:date="2021-11-15T14:26:00Z"/>
          <w:rFonts w:ascii="Times New Roman" w:hAnsi="Times New Roman" w:cs="Times New Roman"/>
        </w:rPr>
      </w:pPr>
    </w:p>
    <w:p w14:paraId="57D27826" w14:textId="0978D3DA" w:rsidR="004977B8" w:rsidRPr="004977B8" w:rsidRDefault="004977B8">
      <w:pPr>
        <w:jc w:val="center"/>
        <w:rPr>
          <w:rFonts w:ascii="Times New Roman" w:hAnsi="Times New Roman" w:cs="Times New Roman"/>
          <w:b/>
          <w:bCs/>
          <w:u w:val="thick"/>
          <w:rPrChange w:id="166" w:author="maham saleem" w:date="2021-11-15T14:26:00Z">
            <w:rPr>
              <w:rFonts w:asciiTheme="majorBidi" w:hAnsiTheme="majorBidi" w:cstheme="majorBidi"/>
            </w:rPr>
          </w:rPrChange>
        </w:rPr>
        <w:pPrChange w:id="167" w:author="maham saleem" w:date="2021-11-15T14:26:00Z">
          <w:pPr>
            <w:jc w:val="both"/>
          </w:pPr>
        </w:pPrChange>
      </w:pPr>
      <w:ins w:id="168" w:author="maham saleem" w:date="2021-11-15T14:26:00Z">
        <w:r w:rsidRPr="004977B8">
          <w:rPr>
            <w:rFonts w:ascii="Times New Roman" w:hAnsi="Times New Roman" w:cs="Times New Roman"/>
            <w:b/>
            <w:bCs/>
            <w:u w:val="thick"/>
            <w:rPrChange w:id="169" w:author="maham saleem" w:date="2021-11-15T14:26:00Z">
              <w:rPr>
                <w:rFonts w:ascii="Times New Roman" w:hAnsi="Times New Roman" w:cs="Times New Roman"/>
              </w:rPr>
            </w:rPrChange>
          </w:rPr>
          <w:t>Best of Luck!</w:t>
        </w:r>
      </w:ins>
    </w:p>
    <w:sectPr w:rsidR="004977B8" w:rsidRPr="004977B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6F626" w14:textId="77777777" w:rsidR="00927DB3" w:rsidRDefault="00927DB3">
      <w:r>
        <w:separator/>
      </w:r>
    </w:p>
  </w:endnote>
  <w:endnote w:type="continuationSeparator" w:id="0">
    <w:p w14:paraId="2F134BD0" w14:textId="77777777" w:rsidR="00927DB3" w:rsidRDefault="0092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Liberation Sans">
    <w:charset w:val="00"/>
    <w:family w:val="roman"/>
    <w:pitch w:val="variable"/>
  </w:font>
  <w:font w:name="Liberation Mono">
    <w:altName w:val="Calibri"/>
    <w:charset w:val="00"/>
    <w:family w:val="auto"/>
    <w:pitch w:val="variable"/>
  </w:font>
  <w:font w:name="Nimbus Mono L">
    <w:charset w:val="00"/>
    <w:family w:val="auto"/>
    <w:pitch w:val="variable"/>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6F8BC" w14:textId="6B8C8C96" w:rsidR="00DF2ED7" w:rsidRDefault="00DF2ED7">
    <w:pPr>
      <w:pStyle w:val="Footer"/>
    </w:pPr>
    <w:r>
      <w:t xml:space="preserve">Page </w:t>
    </w:r>
    <w:r>
      <w:rPr>
        <w:b/>
        <w:bCs/>
      </w:rPr>
      <w:fldChar w:fldCharType="begin"/>
    </w:r>
    <w:r>
      <w:rPr>
        <w:b/>
        <w:bCs/>
      </w:rPr>
      <w:instrText xml:space="preserve"> PAGE  \* Arabic  \* MERGEFORMAT </w:instrText>
    </w:r>
    <w:r>
      <w:rPr>
        <w:b/>
        <w:bCs/>
      </w:rPr>
      <w:fldChar w:fldCharType="separate"/>
    </w:r>
    <w:r w:rsidR="00FD0C04">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D0C04">
      <w:rPr>
        <w:b/>
        <w:bCs/>
        <w:noProof/>
      </w:rPr>
      <w:t>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2E68F" w14:textId="77777777" w:rsidR="00927DB3" w:rsidRDefault="00927DB3">
      <w:r>
        <w:rPr>
          <w:color w:val="000000"/>
        </w:rPr>
        <w:separator/>
      </w:r>
    </w:p>
  </w:footnote>
  <w:footnote w:type="continuationSeparator" w:id="0">
    <w:p w14:paraId="7DC4CE09" w14:textId="77777777" w:rsidR="00927DB3" w:rsidRDefault="00927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04169"/>
    <w:multiLevelType w:val="hybridMultilevel"/>
    <w:tmpl w:val="34DAE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CA7AE8"/>
    <w:multiLevelType w:val="hybridMultilevel"/>
    <w:tmpl w:val="F260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93A20"/>
    <w:multiLevelType w:val="hybridMultilevel"/>
    <w:tmpl w:val="458A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mna Waseem">
    <w15:presenceInfo w15:providerId="AD" w15:userId="S-1-5-21-2780159932-3992527675-3723080678-47411"/>
  </w15:person>
  <w15:person w15:author="maham saleem">
    <w15:presenceInfo w15:providerId="Windows Live" w15:userId="3cc06300b79959bb"/>
  </w15:person>
  <w15:person w15:author="lab">
    <w15:presenceInfo w15:providerId="None" w15:userId="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1MDQ1NTO0MLawMDJW0lEKTi0uzszPAykwrgUAI1NXUCwAAAA="/>
  </w:docVars>
  <w:rsids>
    <w:rsidRoot w:val="007E5EB6"/>
    <w:rsid w:val="000166FC"/>
    <w:rsid w:val="00037030"/>
    <w:rsid w:val="00045060"/>
    <w:rsid w:val="00051E24"/>
    <w:rsid w:val="00056EF8"/>
    <w:rsid w:val="000879A7"/>
    <w:rsid w:val="00096B60"/>
    <w:rsid w:val="000A1572"/>
    <w:rsid w:val="000C6127"/>
    <w:rsid w:val="00104D69"/>
    <w:rsid w:val="00117197"/>
    <w:rsid w:val="0015638A"/>
    <w:rsid w:val="00174A70"/>
    <w:rsid w:val="001B48E8"/>
    <w:rsid w:val="001D265E"/>
    <w:rsid w:val="001E3545"/>
    <w:rsid w:val="001E438D"/>
    <w:rsid w:val="001F475B"/>
    <w:rsid w:val="00227506"/>
    <w:rsid w:val="002535BC"/>
    <w:rsid w:val="00255324"/>
    <w:rsid w:val="00281F1B"/>
    <w:rsid w:val="002A3441"/>
    <w:rsid w:val="002A4BC6"/>
    <w:rsid w:val="002C5EA9"/>
    <w:rsid w:val="002D7A7F"/>
    <w:rsid w:val="00306983"/>
    <w:rsid w:val="00307FA7"/>
    <w:rsid w:val="003100FF"/>
    <w:rsid w:val="003723EC"/>
    <w:rsid w:val="003F7E07"/>
    <w:rsid w:val="00422C63"/>
    <w:rsid w:val="00427D75"/>
    <w:rsid w:val="00432038"/>
    <w:rsid w:val="004517F0"/>
    <w:rsid w:val="00467B1A"/>
    <w:rsid w:val="00470D3D"/>
    <w:rsid w:val="0049275A"/>
    <w:rsid w:val="004977B8"/>
    <w:rsid w:val="004A097A"/>
    <w:rsid w:val="004A24DB"/>
    <w:rsid w:val="004A5703"/>
    <w:rsid w:val="004A7016"/>
    <w:rsid w:val="004B55B6"/>
    <w:rsid w:val="004C698D"/>
    <w:rsid w:val="004D41FD"/>
    <w:rsid w:val="004E5FC9"/>
    <w:rsid w:val="004F3A99"/>
    <w:rsid w:val="0050482F"/>
    <w:rsid w:val="00510D02"/>
    <w:rsid w:val="005545D2"/>
    <w:rsid w:val="00570441"/>
    <w:rsid w:val="005767AE"/>
    <w:rsid w:val="00577E90"/>
    <w:rsid w:val="00585485"/>
    <w:rsid w:val="00594507"/>
    <w:rsid w:val="005D6505"/>
    <w:rsid w:val="005D746B"/>
    <w:rsid w:val="005E3634"/>
    <w:rsid w:val="005F7431"/>
    <w:rsid w:val="00615CEB"/>
    <w:rsid w:val="00626A9F"/>
    <w:rsid w:val="00640F4C"/>
    <w:rsid w:val="0064308E"/>
    <w:rsid w:val="0065162C"/>
    <w:rsid w:val="0065547B"/>
    <w:rsid w:val="0069062F"/>
    <w:rsid w:val="006A28DD"/>
    <w:rsid w:val="006A44E9"/>
    <w:rsid w:val="006B0406"/>
    <w:rsid w:val="006D6BD9"/>
    <w:rsid w:val="006E65B1"/>
    <w:rsid w:val="006F1F21"/>
    <w:rsid w:val="0070035C"/>
    <w:rsid w:val="00700D55"/>
    <w:rsid w:val="00727780"/>
    <w:rsid w:val="007472B1"/>
    <w:rsid w:val="0075117E"/>
    <w:rsid w:val="007703FF"/>
    <w:rsid w:val="00773F92"/>
    <w:rsid w:val="007749CC"/>
    <w:rsid w:val="007909AC"/>
    <w:rsid w:val="007B11F5"/>
    <w:rsid w:val="007B4E02"/>
    <w:rsid w:val="007D4BD8"/>
    <w:rsid w:val="007E5DC6"/>
    <w:rsid w:val="007E5EB6"/>
    <w:rsid w:val="007E7D6B"/>
    <w:rsid w:val="007F7204"/>
    <w:rsid w:val="007F78D9"/>
    <w:rsid w:val="00824408"/>
    <w:rsid w:val="00856C3F"/>
    <w:rsid w:val="00857EB8"/>
    <w:rsid w:val="0086171E"/>
    <w:rsid w:val="00871609"/>
    <w:rsid w:val="00872D9F"/>
    <w:rsid w:val="00893EEE"/>
    <w:rsid w:val="008A3804"/>
    <w:rsid w:val="008A45A8"/>
    <w:rsid w:val="008D14E2"/>
    <w:rsid w:val="008D2CD9"/>
    <w:rsid w:val="008E3D3C"/>
    <w:rsid w:val="008F352D"/>
    <w:rsid w:val="00903E33"/>
    <w:rsid w:val="00916D74"/>
    <w:rsid w:val="00927DB3"/>
    <w:rsid w:val="00933B14"/>
    <w:rsid w:val="00935FA0"/>
    <w:rsid w:val="00936872"/>
    <w:rsid w:val="00937EFA"/>
    <w:rsid w:val="00950A4F"/>
    <w:rsid w:val="00956D5D"/>
    <w:rsid w:val="009714BB"/>
    <w:rsid w:val="00976C0B"/>
    <w:rsid w:val="00977984"/>
    <w:rsid w:val="009A035B"/>
    <w:rsid w:val="009B10C9"/>
    <w:rsid w:val="009C62C8"/>
    <w:rsid w:val="009E46F1"/>
    <w:rsid w:val="009E79E4"/>
    <w:rsid w:val="009F2C0C"/>
    <w:rsid w:val="00A54CD6"/>
    <w:rsid w:val="00A64794"/>
    <w:rsid w:val="00A85BBD"/>
    <w:rsid w:val="00A90049"/>
    <w:rsid w:val="00AA29EC"/>
    <w:rsid w:val="00AB73C1"/>
    <w:rsid w:val="00AD2529"/>
    <w:rsid w:val="00AD7687"/>
    <w:rsid w:val="00AE2C7B"/>
    <w:rsid w:val="00AF0206"/>
    <w:rsid w:val="00AF3675"/>
    <w:rsid w:val="00B13D24"/>
    <w:rsid w:val="00B30414"/>
    <w:rsid w:val="00B363C9"/>
    <w:rsid w:val="00B50CD0"/>
    <w:rsid w:val="00B628AC"/>
    <w:rsid w:val="00B85965"/>
    <w:rsid w:val="00BF5044"/>
    <w:rsid w:val="00C036E0"/>
    <w:rsid w:val="00C14735"/>
    <w:rsid w:val="00C836C0"/>
    <w:rsid w:val="00D2332C"/>
    <w:rsid w:val="00D43794"/>
    <w:rsid w:val="00D46E07"/>
    <w:rsid w:val="00D503B1"/>
    <w:rsid w:val="00D55981"/>
    <w:rsid w:val="00DC502B"/>
    <w:rsid w:val="00DC5A08"/>
    <w:rsid w:val="00DE0702"/>
    <w:rsid w:val="00DF190B"/>
    <w:rsid w:val="00DF2ED7"/>
    <w:rsid w:val="00DF5EE2"/>
    <w:rsid w:val="00E125A2"/>
    <w:rsid w:val="00E33BC6"/>
    <w:rsid w:val="00E43CD6"/>
    <w:rsid w:val="00E73CED"/>
    <w:rsid w:val="00E9274A"/>
    <w:rsid w:val="00EB3045"/>
    <w:rsid w:val="00EB4822"/>
    <w:rsid w:val="00EC29B9"/>
    <w:rsid w:val="00EE404C"/>
    <w:rsid w:val="00F10A33"/>
    <w:rsid w:val="00F14727"/>
    <w:rsid w:val="00F25AB4"/>
    <w:rsid w:val="00F2674A"/>
    <w:rsid w:val="00F35DB0"/>
    <w:rsid w:val="00F41879"/>
    <w:rsid w:val="00F43A38"/>
    <w:rsid w:val="00F800FA"/>
    <w:rsid w:val="00F86269"/>
    <w:rsid w:val="00FB7FFA"/>
    <w:rsid w:val="00FD0C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5241"/>
  <w15:docId w15:val="{7F69800D-5DFC-48CC-93EC-B4593253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00000A"/>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character" w:styleId="Emphasis">
    <w:name w:val="Emphasis"/>
    <w:rPr>
      <w:i/>
      <w:iCs/>
    </w:rPr>
  </w:style>
  <w:style w:type="character" w:customStyle="1" w:styleId="SourceText">
    <w:name w:val="Source Text"/>
    <w:rPr>
      <w:rFonts w:ascii="Liberation Mono" w:eastAsia="Nimbus Mono L" w:hAnsi="Liberation Mono" w:cs="Liberation Mono"/>
    </w:rPr>
  </w:style>
  <w:style w:type="paragraph" w:styleId="Title">
    <w:name w:val="Title"/>
    <w:basedOn w:val="Normal"/>
    <w:next w:val="Normal"/>
    <w:link w:val="TitleChar"/>
    <w:rsid w:val="004E5FC9"/>
    <w:pPr>
      <w:widowControl/>
      <w:suppressAutoHyphens w:val="0"/>
      <w:autoSpaceDN/>
      <w:contextualSpacing/>
      <w:textAlignment w:val="auto"/>
    </w:pPr>
    <w:rPr>
      <w:rFonts w:ascii="Calibri" w:eastAsia="Calibri" w:hAnsi="Calibri" w:cs="Calibri"/>
      <w:kern w:val="0"/>
      <w:sz w:val="56"/>
      <w:szCs w:val="56"/>
      <w:lang w:eastAsia="en-US" w:bidi="ar-SA"/>
    </w:rPr>
  </w:style>
  <w:style w:type="character" w:customStyle="1" w:styleId="TitleChar">
    <w:name w:val="Title Char"/>
    <w:basedOn w:val="DefaultParagraphFont"/>
    <w:link w:val="Title"/>
    <w:rsid w:val="004E5FC9"/>
    <w:rPr>
      <w:rFonts w:ascii="Calibri" w:eastAsia="Calibri" w:hAnsi="Calibri" w:cs="Calibri"/>
      <w:kern w:val="0"/>
      <w:sz w:val="56"/>
      <w:szCs w:val="56"/>
      <w:lang w:eastAsia="en-US" w:bidi="ar-SA"/>
    </w:rPr>
  </w:style>
  <w:style w:type="character" w:styleId="Hyperlink">
    <w:name w:val="Hyperlink"/>
    <w:basedOn w:val="DefaultParagraphFont"/>
    <w:uiPriority w:val="99"/>
    <w:unhideWhenUsed/>
    <w:rsid w:val="004E5FC9"/>
    <w:rPr>
      <w:color w:val="0563C1" w:themeColor="hyperlink"/>
      <w:u w:val="single"/>
    </w:rPr>
  </w:style>
  <w:style w:type="paragraph" w:styleId="ListParagraph">
    <w:name w:val="List Paragraph"/>
    <w:basedOn w:val="Normal"/>
    <w:uiPriority w:val="34"/>
    <w:qFormat/>
    <w:rsid w:val="002535BC"/>
    <w:pPr>
      <w:ind w:left="720"/>
      <w:contextualSpacing/>
    </w:pPr>
    <w:rPr>
      <w:rFonts w:cs="Mangal"/>
      <w:szCs w:val="21"/>
    </w:rPr>
  </w:style>
  <w:style w:type="table" w:styleId="TableGrid">
    <w:name w:val="Table Grid"/>
    <w:basedOn w:val="TableNormal"/>
    <w:uiPriority w:val="59"/>
    <w:rsid w:val="000C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A29EC"/>
    <w:rPr>
      <w:color w:val="605E5C"/>
      <w:shd w:val="clear" w:color="auto" w:fill="E1DFDD"/>
    </w:rPr>
  </w:style>
  <w:style w:type="paragraph" w:styleId="Header">
    <w:name w:val="header"/>
    <w:basedOn w:val="Normal"/>
    <w:link w:val="HeaderChar"/>
    <w:uiPriority w:val="99"/>
    <w:unhideWhenUsed/>
    <w:rsid w:val="00DF2ED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2ED7"/>
    <w:rPr>
      <w:rFonts w:cs="Mangal"/>
      <w:szCs w:val="21"/>
    </w:rPr>
  </w:style>
  <w:style w:type="paragraph" w:styleId="Footer">
    <w:name w:val="footer"/>
    <w:basedOn w:val="Normal"/>
    <w:link w:val="FooterChar"/>
    <w:uiPriority w:val="99"/>
    <w:unhideWhenUsed/>
    <w:rsid w:val="00DF2ED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2ED7"/>
    <w:rPr>
      <w:rFonts w:cs="Mangal"/>
      <w:szCs w:val="21"/>
    </w:rPr>
  </w:style>
  <w:style w:type="paragraph" w:styleId="Revision">
    <w:name w:val="Revision"/>
    <w:hidden/>
    <w:uiPriority w:val="99"/>
    <w:semiHidden/>
    <w:rsid w:val="006D6BD9"/>
    <w:pPr>
      <w:widowControl/>
      <w:suppressAutoHyphens w:val="0"/>
      <w:autoSpaceDN/>
      <w:textAlignment w:val="auto"/>
    </w:pPr>
    <w:rPr>
      <w:rFonts w:cs="Mangal"/>
      <w:szCs w:val="21"/>
    </w:rPr>
  </w:style>
  <w:style w:type="paragraph" w:styleId="BalloonText">
    <w:name w:val="Balloon Text"/>
    <w:basedOn w:val="Normal"/>
    <w:link w:val="BalloonTextChar"/>
    <w:uiPriority w:val="99"/>
    <w:semiHidden/>
    <w:unhideWhenUsed/>
    <w:rsid w:val="006D6BD9"/>
    <w:rPr>
      <w:rFonts w:ascii="Segoe UI" w:hAnsi="Segoe UI" w:cs="Mangal"/>
      <w:sz w:val="18"/>
      <w:szCs w:val="16"/>
    </w:rPr>
  </w:style>
  <w:style w:type="character" w:customStyle="1" w:styleId="BalloonTextChar">
    <w:name w:val="Balloon Text Char"/>
    <w:basedOn w:val="DefaultParagraphFont"/>
    <w:link w:val="BalloonText"/>
    <w:uiPriority w:val="99"/>
    <w:semiHidden/>
    <w:rsid w:val="006D6BD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34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CB325D-E815-44B8-BD2D-C435DCA5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Shakeel</dc:creator>
  <cp:lastModifiedBy>lab</cp:lastModifiedBy>
  <cp:revision>6</cp:revision>
  <dcterms:created xsi:type="dcterms:W3CDTF">2022-10-19T20:22:00Z</dcterms:created>
  <dcterms:modified xsi:type="dcterms:W3CDTF">2022-10-25T09:34:00Z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144d1babbc7cec0cbb965c0f6c173c4a55575da456dee3598dbd192821eb1907</vt:lpwstr>
  </property>
</Properties>
</file>